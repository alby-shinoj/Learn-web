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E4522" w14:textId="77777777" w:rsidR="00794A2C" w:rsidRPr="00CC0E76" w:rsidRDefault="00794A2C" w:rsidP="00794A2C">
      <w:pPr>
        <w:jc w:val="right"/>
        <w:rPr>
          <w:bCs/>
        </w:rPr>
      </w:pPr>
      <w:r w:rsidRPr="00CC0E76">
        <w:rPr>
          <w:bCs/>
        </w:rPr>
        <w:t>Reg. No. _____________</w:t>
      </w:r>
    </w:p>
    <w:p w14:paraId="4D5EF182" w14:textId="77777777" w:rsidR="00794A2C" w:rsidRPr="00CC0E76" w:rsidRDefault="00794A2C" w:rsidP="00794A2C">
      <w:pPr>
        <w:jc w:val="center"/>
        <w:rPr>
          <w:bCs/>
        </w:rPr>
      </w:pPr>
      <w:r w:rsidRPr="00CC0E76">
        <w:rPr>
          <w:bCs/>
          <w:noProof/>
        </w:rPr>
        <w:drawing>
          <wp:inline distT="0" distB="0" distL="0" distR="0" wp14:anchorId="461A8114" wp14:editId="01D6C133">
            <wp:extent cx="1990646" cy="674200"/>
            <wp:effectExtent l="0" t="0" r="0" b="0"/>
            <wp:docPr id="139" name="Picture 1" descr="Karunya Logo.png.png"/>
            <wp:cNvGraphicFramePr/>
            <a:graphic xmlns:a="http://schemas.openxmlformats.org/drawingml/2006/main">
              <a:graphicData uri="http://schemas.openxmlformats.org/drawingml/2006/picture">
                <pic:pic xmlns:pic="http://schemas.openxmlformats.org/drawingml/2006/picture">
                  <pic:nvPicPr>
                    <pic:cNvPr id="0" name="Karunya Logo.png.png"/>
                    <pic:cNvPicPr/>
                  </pic:nvPicPr>
                  <pic:blipFill>
                    <a:blip r:embed="rId5" cstate="print"/>
                    <a:stretch>
                      <a:fillRect/>
                    </a:stretch>
                  </pic:blipFill>
                  <pic:spPr>
                    <a:xfrm>
                      <a:off x="0" y="0"/>
                      <a:ext cx="1990646" cy="674200"/>
                    </a:xfrm>
                    <a:prstGeom prst="rect">
                      <a:avLst/>
                    </a:prstGeom>
                  </pic:spPr>
                </pic:pic>
              </a:graphicData>
            </a:graphic>
          </wp:inline>
        </w:drawing>
      </w:r>
    </w:p>
    <w:p w14:paraId="4E63DEFE" w14:textId="77777777" w:rsidR="00794A2C" w:rsidRPr="00CC0E76" w:rsidRDefault="00794A2C" w:rsidP="00794A2C">
      <w:pPr>
        <w:jc w:val="center"/>
        <w:rPr>
          <w:b/>
        </w:rPr>
      </w:pPr>
      <w:r w:rsidRPr="00CC0E76">
        <w:rPr>
          <w:b/>
        </w:rPr>
        <w:t>End Semester Examination – April / May – 2022</w:t>
      </w:r>
    </w:p>
    <w:tbl>
      <w:tblPr>
        <w:tblW w:w="10638" w:type="dxa"/>
        <w:tblBorders>
          <w:bottom w:val="single" w:sz="4" w:space="0" w:color="auto"/>
        </w:tblBorders>
        <w:tblLook w:val="01E0" w:firstRow="1" w:lastRow="1" w:firstColumn="1" w:lastColumn="1" w:noHBand="0" w:noVBand="0"/>
      </w:tblPr>
      <w:tblGrid>
        <w:gridCol w:w="1616"/>
        <w:gridCol w:w="6232"/>
        <w:gridCol w:w="1890"/>
        <w:gridCol w:w="900"/>
      </w:tblGrid>
      <w:tr w:rsidR="00794A2C" w:rsidRPr="00CC0E76" w14:paraId="2A08E387" w14:textId="77777777" w:rsidTr="00C6062F">
        <w:tc>
          <w:tcPr>
            <w:tcW w:w="1616" w:type="dxa"/>
          </w:tcPr>
          <w:p w14:paraId="686E9D26" w14:textId="77777777" w:rsidR="00794A2C" w:rsidRPr="00CC0E76" w:rsidRDefault="00794A2C" w:rsidP="00C6062F">
            <w:pPr>
              <w:pStyle w:val="Title"/>
              <w:jc w:val="left"/>
              <w:rPr>
                <w:b/>
                <w:szCs w:val="24"/>
              </w:rPr>
            </w:pPr>
          </w:p>
        </w:tc>
        <w:tc>
          <w:tcPr>
            <w:tcW w:w="6232" w:type="dxa"/>
          </w:tcPr>
          <w:p w14:paraId="768FA3B4" w14:textId="77777777" w:rsidR="00794A2C" w:rsidRPr="00CC0E76" w:rsidRDefault="00794A2C" w:rsidP="00C6062F">
            <w:pPr>
              <w:pStyle w:val="Title"/>
              <w:jc w:val="left"/>
              <w:rPr>
                <w:b/>
                <w:szCs w:val="24"/>
              </w:rPr>
            </w:pPr>
          </w:p>
        </w:tc>
        <w:tc>
          <w:tcPr>
            <w:tcW w:w="1890" w:type="dxa"/>
          </w:tcPr>
          <w:p w14:paraId="7F88159D" w14:textId="77777777" w:rsidR="00794A2C" w:rsidRPr="00CC0E76" w:rsidRDefault="00794A2C" w:rsidP="00C6062F">
            <w:pPr>
              <w:pStyle w:val="Title"/>
              <w:ind w:left="-468" w:firstLine="468"/>
              <w:jc w:val="left"/>
              <w:rPr>
                <w:szCs w:val="24"/>
              </w:rPr>
            </w:pPr>
          </w:p>
        </w:tc>
        <w:tc>
          <w:tcPr>
            <w:tcW w:w="900" w:type="dxa"/>
          </w:tcPr>
          <w:p w14:paraId="22B23786" w14:textId="77777777" w:rsidR="00794A2C" w:rsidRPr="00CC0E76" w:rsidRDefault="00794A2C" w:rsidP="00C6062F">
            <w:pPr>
              <w:pStyle w:val="Title"/>
              <w:jc w:val="left"/>
              <w:rPr>
                <w:b/>
                <w:szCs w:val="24"/>
              </w:rPr>
            </w:pPr>
          </w:p>
        </w:tc>
      </w:tr>
      <w:tr w:rsidR="00794A2C" w:rsidRPr="00CC0E76" w14:paraId="308AE89F" w14:textId="77777777" w:rsidTr="00C6062F">
        <w:tc>
          <w:tcPr>
            <w:tcW w:w="1616" w:type="dxa"/>
          </w:tcPr>
          <w:p w14:paraId="320D6F56" w14:textId="77777777" w:rsidR="00794A2C" w:rsidRPr="00CC0E76" w:rsidRDefault="00794A2C" w:rsidP="00C6062F">
            <w:pPr>
              <w:pStyle w:val="Title"/>
              <w:ind w:right="-160"/>
              <w:jc w:val="left"/>
              <w:rPr>
                <w:b/>
                <w:szCs w:val="24"/>
              </w:rPr>
            </w:pPr>
            <w:r w:rsidRPr="00CC0E76">
              <w:rPr>
                <w:b/>
                <w:szCs w:val="24"/>
              </w:rPr>
              <w:t xml:space="preserve">Code        </w:t>
            </w:r>
            <w:proofErr w:type="gramStart"/>
            <w:r w:rsidRPr="00CC0E76">
              <w:rPr>
                <w:b/>
                <w:szCs w:val="24"/>
              </w:rPr>
              <w:t xml:space="preserve">  :</w:t>
            </w:r>
            <w:proofErr w:type="gramEnd"/>
          </w:p>
        </w:tc>
        <w:tc>
          <w:tcPr>
            <w:tcW w:w="6232" w:type="dxa"/>
          </w:tcPr>
          <w:p w14:paraId="4875000C" w14:textId="77777777" w:rsidR="00794A2C" w:rsidRPr="00CC0E76" w:rsidRDefault="00794A2C" w:rsidP="00C6062F">
            <w:pPr>
              <w:pStyle w:val="Title"/>
              <w:jc w:val="left"/>
              <w:rPr>
                <w:b/>
                <w:szCs w:val="24"/>
              </w:rPr>
            </w:pPr>
            <w:r w:rsidRPr="00CC0E76">
              <w:rPr>
                <w:b/>
                <w:szCs w:val="24"/>
              </w:rPr>
              <w:t>20CS2056</w:t>
            </w:r>
          </w:p>
        </w:tc>
        <w:tc>
          <w:tcPr>
            <w:tcW w:w="1890" w:type="dxa"/>
          </w:tcPr>
          <w:p w14:paraId="4B8FA2FA" w14:textId="77777777" w:rsidR="00794A2C" w:rsidRPr="00CC0E76" w:rsidRDefault="00794A2C" w:rsidP="00C6062F">
            <w:pPr>
              <w:pStyle w:val="Title"/>
              <w:jc w:val="left"/>
              <w:rPr>
                <w:b/>
                <w:bCs/>
                <w:szCs w:val="24"/>
              </w:rPr>
            </w:pPr>
            <w:r w:rsidRPr="00CC0E76">
              <w:rPr>
                <w:b/>
                <w:bCs/>
                <w:szCs w:val="24"/>
              </w:rPr>
              <w:t xml:space="preserve">Duration   </w:t>
            </w:r>
            <w:proofErr w:type="gramStart"/>
            <w:r w:rsidRPr="00CC0E76">
              <w:rPr>
                <w:b/>
                <w:bCs/>
                <w:szCs w:val="24"/>
              </w:rPr>
              <w:t xml:space="preserve">  :</w:t>
            </w:r>
            <w:proofErr w:type="gramEnd"/>
          </w:p>
        </w:tc>
        <w:tc>
          <w:tcPr>
            <w:tcW w:w="900" w:type="dxa"/>
          </w:tcPr>
          <w:p w14:paraId="606C29C2" w14:textId="77777777" w:rsidR="00794A2C" w:rsidRPr="00CC0E76" w:rsidRDefault="00794A2C" w:rsidP="00C6062F">
            <w:pPr>
              <w:pStyle w:val="Title"/>
              <w:jc w:val="left"/>
              <w:rPr>
                <w:b/>
                <w:szCs w:val="24"/>
              </w:rPr>
            </w:pPr>
            <w:r w:rsidRPr="00CC0E76">
              <w:rPr>
                <w:b/>
                <w:szCs w:val="24"/>
              </w:rPr>
              <w:t>3hrs</w:t>
            </w:r>
          </w:p>
        </w:tc>
      </w:tr>
      <w:tr w:rsidR="00794A2C" w:rsidRPr="00CC0E76" w14:paraId="09E080E6" w14:textId="77777777" w:rsidTr="00C6062F">
        <w:tc>
          <w:tcPr>
            <w:tcW w:w="1616" w:type="dxa"/>
          </w:tcPr>
          <w:p w14:paraId="5C0AD9E0" w14:textId="77777777" w:rsidR="00794A2C" w:rsidRPr="00CC0E76" w:rsidRDefault="00794A2C" w:rsidP="00C6062F">
            <w:pPr>
              <w:pStyle w:val="Title"/>
              <w:ind w:right="-301"/>
              <w:jc w:val="left"/>
              <w:rPr>
                <w:b/>
                <w:szCs w:val="24"/>
              </w:rPr>
            </w:pPr>
            <w:proofErr w:type="spellStart"/>
            <w:r w:rsidRPr="00CC0E76">
              <w:rPr>
                <w:b/>
                <w:szCs w:val="24"/>
              </w:rPr>
              <w:t>Sub.Name</w:t>
            </w:r>
            <w:proofErr w:type="spellEnd"/>
            <w:r w:rsidRPr="00CC0E76">
              <w:rPr>
                <w:b/>
                <w:szCs w:val="24"/>
              </w:rPr>
              <w:t>:</w:t>
            </w:r>
          </w:p>
        </w:tc>
        <w:tc>
          <w:tcPr>
            <w:tcW w:w="6232" w:type="dxa"/>
          </w:tcPr>
          <w:p w14:paraId="27555678" w14:textId="77777777" w:rsidR="00794A2C" w:rsidRPr="00CC0E76" w:rsidRDefault="00794A2C" w:rsidP="00C6062F">
            <w:pPr>
              <w:pStyle w:val="Title"/>
              <w:jc w:val="left"/>
              <w:rPr>
                <w:b/>
                <w:szCs w:val="24"/>
              </w:rPr>
            </w:pPr>
            <w:r w:rsidRPr="00CC0E76">
              <w:rPr>
                <w:b/>
                <w:szCs w:val="24"/>
              </w:rPr>
              <w:t>WEB TECHNOLOGY</w:t>
            </w:r>
          </w:p>
        </w:tc>
        <w:tc>
          <w:tcPr>
            <w:tcW w:w="1890" w:type="dxa"/>
          </w:tcPr>
          <w:p w14:paraId="0FE3093F" w14:textId="77777777" w:rsidR="00794A2C" w:rsidRPr="00CC0E76" w:rsidRDefault="00794A2C" w:rsidP="00C6062F">
            <w:pPr>
              <w:pStyle w:val="Title"/>
              <w:jc w:val="left"/>
              <w:rPr>
                <w:b/>
                <w:bCs/>
                <w:szCs w:val="24"/>
              </w:rPr>
            </w:pPr>
            <w:r w:rsidRPr="00CC0E76">
              <w:rPr>
                <w:b/>
                <w:bCs/>
                <w:szCs w:val="24"/>
              </w:rPr>
              <w:t>Max. Marks:</w:t>
            </w:r>
          </w:p>
        </w:tc>
        <w:tc>
          <w:tcPr>
            <w:tcW w:w="900" w:type="dxa"/>
          </w:tcPr>
          <w:p w14:paraId="13E66C96" w14:textId="77777777" w:rsidR="00794A2C" w:rsidRPr="00CC0E76" w:rsidRDefault="00794A2C" w:rsidP="00C6062F">
            <w:pPr>
              <w:pStyle w:val="Title"/>
              <w:jc w:val="left"/>
              <w:rPr>
                <w:b/>
                <w:szCs w:val="24"/>
              </w:rPr>
            </w:pPr>
            <w:r w:rsidRPr="00CC0E76">
              <w:rPr>
                <w:b/>
                <w:szCs w:val="24"/>
              </w:rPr>
              <w:t>100</w:t>
            </w:r>
          </w:p>
        </w:tc>
      </w:tr>
    </w:tbl>
    <w:p w14:paraId="04BDB932" w14:textId="77777777" w:rsidR="00794A2C" w:rsidRPr="00CC0E76" w:rsidRDefault="00794A2C" w:rsidP="00794A2C">
      <w:pPr>
        <w:rPr>
          <w:b/>
          <w:u w:val="single"/>
        </w:rPr>
      </w:pPr>
    </w:p>
    <w:tbl>
      <w:tblPr>
        <w:tblStyle w:val="TableGrid"/>
        <w:tblW w:w="4937"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519"/>
        <w:gridCol w:w="16"/>
        <w:gridCol w:w="6620"/>
        <w:gridCol w:w="985"/>
        <w:gridCol w:w="762"/>
      </w:tblGrid>
      <w:tr w:rsidR="00794A2C" w:rsidRPr="00CC0E76" w14:paraId="22096483" w14:textId="77777777" w:rsidTr="00C6062F">
        <w:tc>
          <w:tcPr>
            <w:tcW w:w="292" w:type="pct"/>
            <w:vAlign w:val="center"/>
          </w:tcPr>
          <w:p w14:paraId="7D766B22" w14:textId="77777777" w:rsidR="00794A2C" w:rsidRPr="00CC0E76" w:rsidRDefault="00794A2C" w:rsidP="00C6062F">
            <w:pPr>
              <w:jc w:val="center"/>
              <w:rPr>
                <w:b/>
              </w:rPr>
            </w:pPr>
            <w:r w:rsidRPr="00CC0E76">
              <w:rPr>
                <w:b/>
              </w:rPr>
              <w:t>Q. No.</w:t>
            </w:r>
          </w:p>
        </w:tc>
        <w:tc>
          <w:tcPr>
            <w:tcW w:w="3727" w:type="pct"/>
            <w:gridSpan w:val="2"/>
            <w:vAlign w:val="center"/>
          </w:tcPr>
          <w:p w14:paraId="42F8EB7E" w14:textId="77777777" w:rsidR="00794A2C" w:rsidRPr="00CC0E76" w:rsidRDefault="00794A2C" w:rsidP="00C6062F">
            <w:pPr>
              <w:jc w:val="center"/>
              <w:rPr>
                <w:b/>
              </w:rPr>
            </w:pPr>
            <w:r w:rsidRPr="00CC0E76">
              <w:rPr>
                <w:b/>
              </w:rPr>
              <w:t>Questions</w:t>
            </w:r>
          </w:p>
        </w:tc>
        <w:tc>
          <w:tcPr>
            <w:tcW w:w="553" w:type="pct"/>
          </w:tcPr>
          <w:p w14:paraId="626F093A" w14:textId="77777777" w:rsidR="00794A2C" w:rsidRPr="00CC0E76" w:rsidRDefault="00794A2C" w:rsidP="00C6062F">
            <w:pPr>
              <w:jc w:val="center"/>
              <w:rPr>
                <w:b/>
              </w:rPr>
            </w:pPr>
            <w:r w:rsidRPr="00CC0E76">
              <w:rPr>
                <w:b/>
              </w:rPr>
              <w:t>Course Outcome/ Pattern</w:t>
            </w:r>
          </w:p>
        </w:tc>
        <w:tc>
          <w:tcPr>
            <w:tcW w:w="428" w:type="pct"/>
            <w:vAlign w:val="center"/>
          </w:tcPr>
          <w:p w14:paraId="58C1E8B6" w14:textId="77777777" w:rsidR="00794A2C" w:rsidRPr="00CC0E76" w:rsidRDefault="00794A2C" w:rsidP="00C6062F">
            <w:pPr>
              <w:jc w:val="center"/>
              <w:rPr>
                <w:b/>
              </w:rPr>
            </w:pPr>
            <w:r w:rsidRPr="00CC0E76">
              <w:rPr>
                <w:b/>
              </w:rPr>
              <w:t>Marks</w:t>
            </w:r>
          </w:p>
        </w:tc>
      </w:tr>
      <w:tr w:rsidR="00794A2C" w:rsidRPr="00CC0E76" w14:paraId="091B0645" w14:textId="77777777" w:rsidTr="00C6062F">
        <w:tc>
          <w:tcPr>
            <w:tcW w:w="5000" w:type="pct"/>
            <w:gridSpan w:val="5"/>
          </w:tcPr>
          <w:p w14:paraId="5D61B9A0" w14:textId="77777777" w:rsidR="00794A2C" w:rsidRPr="00CC0E76" w:rsidRDefault="00794A2C" w:rsidP="00C6062F">
            <w:pPr>
              <w:jc w:val="center"/>
              <w:rPr>
                <w:b/>
                <w:u w:val="single"/>
              </w:rPr>
            </w:pPr>
            <w:r w:rsidRPr="00CC0E76">
              <w:rPr>
                <w:b/>
                <w:u w:val="single"/>
              </w:rPr>
              <w:t>PART – A (10 X 1 = 10 MARKS)</w:t>
            </w:r>
          </w:p>
        </w:tc>
      </w:tr>
      <w:tr w:rsidR="00794A2C" w:rsidRPr="00CC0E76" w14:paraId="34C286CE" w14:textId="77777777" w:rsidTr="00C6062F">
        <w:tc>
          <w:tcPr>
            <w:tcW w:w="292" w:type="pct"/>
          </w:tcPr>
          <w:p w14:paraId="6CCC420E" w14:textId="77777777" w:rsidR="00794A2C" w:rsidRPr="00CC0E76" w:rsidRDefault="00794A2C" w:rsidP="00C6062F">
            <w:pPr>
              <w:jc w:val="center"/>
            </w:pPr>
            <w:r w:rsidRPr="00CC0E76">
              <w:t>1.</w:t>
            </w:r>
          </w:p>
        </w:tc>
        <w:tc>
          <w:tcPr>
            <w:tcW w:w="3727" w:type="pct"/>
            <w:gridSpan w:val="2"/>
          </w:tcPr>
          <w:p w14:paraId="730F0DBE" w14:textId="77777777" w:rsidR="00794A2C" w:rsidRPr="00CC0E76" w:rsidRDefault="00794A2C" w:rsidP="00C6062F">
            <w:r w:rsidRPr="00CC0E76">
              <w:t>Enumerate the various form elements.</w:t>
            </w:r>
          </w:p>
        </w:tc>
        <w:tc>
          <w:tcPr>
            <w:tcW w:w="553" w:type="pct"/>
          </w:tcPr>
          <w:p w14:paraId="238F1934" w14:textId="77777777" w:rsidR="00794A2C" w:rsidRPr="00CC0E76" w:rsidRDefault="00794A2C" w:rsidP="00C6062F">
            <w:pPr>
              <w:jc w:val="center"/>
            </w:pPr>
            <w:r w:rsidRPr="00CC0E76">
              <w:t>CO1/R</w:t>
            </w:r>
          </w:p>
        </w:tc>
        <w:tc>
          <w:tcPr>
            <w:tcW w:w="428" w:type="pct"/>
          </w:tcPr>
          <w:p w14:paraId="43C69803" w14:textId="77777777" w:rsidR="00794A2C" w:rsidRPr="00CC0E76" w:rsidRDefault="00794A2C" w:rsidP="00C6062F">
            <w:pPr>
              <w:jc w:val="center"/>
            </w:pPr>
            <w:r w:rsidRPr="00CC0E76">
              <w:t>1</w:t>
            </w:r>
          </w:p>
        </w:tc>
      </w:tr>
      <w:tr w:rsidR="00794A2C" w:rsidRPr="00CC0E76" w14:paraId="68D335DF" w14:textId="77777777" w:rsidTr="00C6062F">
        <w:tc>
          <w:tcPr>
            <w:tcW w:w="292" w:type="pct"/>
          </w:tcPr>
          <w:p w14:paraId="25BA4CE7" w14:textId="77777777" w:rsidR="00794A2C" w:rsidRPr="00CC0E76" w:rsidRDefault="00794A2C" w:rsidP="00C6062F">
            <w:pPr>
              <w:jc w:val="center"/>
            </w:pPr>
            <w:r w:rsidRPr="00CC0E76">
              <w:t>2.</w:t>
            </w:r>
          </w:p>
        </w:tc>
        <w:tc>
          <w:tcPr>
            <w:tcW w:w="3727" w:type="pct"/>
            <w:gridSpan w:val="2"/>
          </w:tcPr>
          <w:p w14:paraId="7724F901" w14:textId="77777777" w:rsidR="00794A2C" w:rsidRPr="00CC0E76" w:rsidRDefault="00794A2C" w:rsidP="00C6062F">
            <w:pPr>
              <w:jc w:val="both"/>
            </w:pPr>
            <w:r w:rsidRPr="00CC0E76">
              <w:t>Define event handlers.</w:t>
            </w:r>
          </w:p>
        </w:tc>
        <w:tc>
          <w:tcPr>
            <w:tcW w:w="553" w:type="pct"/>
          </w:tcPr>
          <w:p w14:paraId="60719951" w14:textId="77777777" w:rsidR="00794A2C" w:rsidRPr="00CC0E76" w:rsidRDefault="00794A2C" w:rsidP="00C6062F">
            <w:pPr>
              <w:jc w:val="center"/>
            </w:pPr>
            <w:r w:rsidRPr="00CC0E76">
              <w:t>CO2/U</w:t>
            </w:r>
          </w:p>
        </w:tc>
        <w:tc>
          <w:tcPr>
            <w:tcW w:w="428" w:type="pct"/>
          </w:tcPr>
          <w:p w14:paraId="01139F4E" w14:textId="77777777" w:rsidR="00794A2C" w:rsidRPr="00CC0E76" w:rsidRDefault="00794A2C" w:rsidP="00C6062F">
            <w:pPr>
              <w:jc w:val="center"/>
            </w:pPr>
            <w:r w:rsidRPr="00CC0E76">
              <w:t>1</w:t>
            </w:r>
          </w:p>
        </w:tc>
      </w:tr>
      <w:tr w:rsidR="00794A2C" w:rsidRPr="00CC0E76" w14:paraId="7B9E1AC8" w14:textId="77777777" w:rsidTr="00C6062F">
        <w:tc>
          <w:tcPr>
            <w:tcW w:w="292" w:type="pct"/>
          </w:tcPr>
          <w:p w14:paraId="09C6913F" w14:textId="77777777" w:rsidR="00794A2C" w:rsidRPr="00CC0E76" w:rsidRDefault="00794A2C" w:rsidP="00C6062F">
            <w:pPr>
              <w:jc w:val="center"/>
            </w:pPr>
            <w:r w:rsidRPr="00CC0E76">
              <w:t>3.</w:t>
            </w:r>
          </w:p>
        </w:tc>
        <w:tc>
          <w:tcPr>
            <w:tcW w:w="3727" w:type="pct"/>
            <w:gridSpan w:val="2"/>
          </w:tcPr>
          <w:p w14:paraId="21BEC5AD" w14:textId="77777777" w:rsidR="00794A2C" w:rsidRPr="00CC0E76" w:rsidRDefault="00794A2C" w:rsidP="00C6062F">
            <w:pPr>
              <w:rPr>
                <w:color w:val="000000" w:themeColor="text1"/>
              </w:rPr>
            </w:pPr>
            <w:r w:rsidRPr="00CC0E76">
              <w:rPr>
                <w:color w:val="000000" w:themeColor="text1"/>
              </w:rPr>
              <w:t>Infer the term AngularJS directives.</w:t>
            </w:r>
          </w:p>
        </w:tc>
        <w:tc>
          <w:tcPr>
            <w:tcW w:w="553" w:type="pct"/>
          </w:tcPr>
          <w:p w14:paraId="2EB242A2" w14:textId="77777777" w:rsidR="00794A2C" w:rsidRPr="00CC0E76" w:rsidRDefault="00794A2C" w:rsidP="00C6062F">
            <w:pPr>
              <w:jc w:val="center"/>
            </w:pPr>
            <w:r w:rsidRPr="00CC0E76">
              <w:t>CO5/U</w:t>
            </w:r>
          </w:p>
        </w:tc>
        <w:tc>
          <w:tcPr>
            <w:tcW w:w="428" w:type="pct"/>
          </w:tcPr>
          <w:p w14:paraId="07B310F4" w14:textId="77777777" w:rsidR="00794A2C" w:rsidRPr="00CC0E76" w:rsidRDefault="00794A2C" w:rsidP="00C6062F">
            <w:pPr>
              <w:jc w:val="center"/>
            </w:pPr>
            <w:r w:rsidRPr="00CC0E76">
              <w:t>1</w:t>
            </w:r>
          </w:p>
        </w:tc>
      </w:tr>
      <w:tr w:rsidR="00794A2C" w:rsidRPr="00CC0E76" w14:paraId="4CFE998B" w14:textId="77777777" w:rsidTr="00C6062F">
        <w:tc>
          <w:tcPr>
            <w:tcW w:w="292" w:type="pct"/>
          </w:tcPr>
          <w:p w14:paraId="7B76690F" w14:textId="77777777" w:rsidR="00794A2C" w:rsidRPr="00CC0E76" w:rsidRDefault="00794A2C" w:rsidP="00C6062F">
            <w:pPr>
              <w:jc w:val="center"/>
            </w:pPr>
            <w:r w:rsidRPr="00CC0E76">
              <w:t>4.</w:t>
            </w:r>
          </w:p>
        </w:tc>
        <w:tc>
          <w:tcPr>
            <w:tcW w:w="3727" w:type="pct"/>
            <w:gridSpan w:val="2"/>
          </w:tcPr>
          <w:p w14:paraId="08A94EC7" w14:textId="77777777" w:rsidR="00794A2C" w:rsidRPr="00CC0E76" w:rsidRDefault="00794A2C" w:rsidP="00C6062F">
            <w:r w:rsidRPr="00CC0E76">
              <w:t>List any two advantages of Node.js.</w:t>
            </w:r>
          </w:p>
        </w:tc>
        <w:tc>
          <w:tcPr>
            <w:tcW w:w="553" w:type="pct"/>
          </w:tcPr>
          <w:p w14:paraId="623FD22D" w14:textId="77777777" w:rsidR="00794A2C" w:rsidRPr="00CC0E76" w:rsidRDefault="00794A2C" w:rsidP="00C6062F">
            <w:pPr>
              <w:jc w:val="center"/>
            </w:pPr>
            <w:r w:rsidRPr="00CC0E76">
              <w:t>CO4/R</w:t>
            </w:r>
          </w:p>
        </w:tc>
        <w:tc>
          <w:tcPr>
            <w:tcW w:w="428" w:type="pct"/>
          </w:tcPr>
          <w:p w14:paraId="456EF6CB" w14:textId="77777777" w:rsidR="00794A2C" w:rsidRPr="00CC0E76" w:rsidRDefault="00794A2C" w:rsidP="00C6062F">
            <w:pPr>
              <w:jc w:val="center"/>
            </w:pPr>
            <w:r w:rsidRPr="00CC0E76">
              <w:t>1</w:t>
            </w:r>
          </w:p>
        </w:tc>
      </w:tr>
      <w:tr w:rsidR="00794A2C" w:rsidRPr="00CC0E76" w14:paraId="05A8896A" w14:textId="77777777" w:rsidTr="00C6062F">
        <w:tc>
          <w:tcPr>
            <w:tcW w:w="292" w:type="pct"/>
          </w:tcPr>
          <w:p w14:paraId="5E55547E" w14:textId="77777777" w:rsidR="00794A2C" w:rsidRPr="00CC0E76" w:rsidRDefault="00794A2C" w:rsidP="00C6062F">
            <w:pPr>
              <w:jc w:val="center"/>
            </w:pPr>
            <w:r w:rsidRPr="00CC0E76">
              <w:t>5.</w:t>
            </w:r>
          </w:p>
        </w:tc>
        <w:tc>
          <w:tcPr>
            <w:tcW w:w="3727" w:type="pct"/>
            <w:gridSpan w:val="2"/>
          </w:tcPr>
          <w:p w14:paraId="0A974E4D" w14:textId="77777777" w:rsidR="00794A2C" w:rsidRPr="00CC0E76" w:rsidRDefault="00794A2C" w:rsidP="00C6062F">
            <w:pPr>
              <w:jc w:val="both"/>
            </w:pPr>
            <w:r w:rsidRPr="00CC0E76">
              <w:t>Name the module used to upload files in node.js and write its syntax.</w:t>
            </w:r>
          </w:p>
        </w:tc>
        <w:tc>
          <w:tcPr>
            <w:tcW w:w="553" w:type="pct"/>
          </w:tcPr>
          <w:p w14:paraId="69A3A25B" w14:textId="77777777" w:rsidR="00794A2C" w:rsidRPr="00CC0E76" w:rsidRDefault="00794A2C" w:rsidP="00C6062F">
            <w:pPr>
              <w:jc w:val="center"/>
            </w:pPr>
            <w:r w:rsidRPr="00CC0E76">
              <w:t>CO3/R</w:t>
            </w:r>
          </w:p>
        </w:tc>
        <w:tc>
          <w:tcPr>
            <w:tcW w:w="428" w:type="pct"/>
          </w:tcPr>
          <w:p w14:paraId="45987AB7" w14:textId="77777777" w:rsidR="00794A2C" w:rsidRPr="00CC0E76" w:rsidRDefault="00794A2C" w:rsidP="00C6062F">
            <w:pPr>
              <w:jc w:val="center"/>
            </w:pPr>
            <w:r w:rsidRPr="00CC0E76">
              <w:t>1</w:t>
            </w:r>
          </w:p>
        </w:tc>
      </w:tr>
      <w:tr w:rsidR="00794A2C" w:rsidRPr="00CC0E76" w14:paraId="7C8B2E89" w14:textId="77777777" w:rsidTr="00C6062F">
        <w:tc>
          <w:tcPr>
            <w:tcW w:w="292" w:type="pct"/>
          </w:tcPr>
          <w:p w14:paraId="2DAC4D33" w14:textId="77777777" w:rsidR="00794A2C" w:rsidRPr="00CC0E76" w:rsidRDefault="00794A2C" w:rsidP="00C6062F">
            <w:pPr>
              <w:jc w:val="center"/>
            </w:pPr>
            <w:r w:rsidRPr="00CC0E76">
              <w:t>6.</w:t>
            </w:r>
          </w:p>
        </w:tc>
        <w:tc>
          <w:tcPr>
            <w:tcW w:w="3727" w:type="pct"/>
            <w:gridSpan w:val="2"/>
          </w:tcPr>
          <w:p w14:paraId="461A5F04" w14:textId="77777777" w:rsidR="00794A2C" w:rsidRPr="00CC0E76" w:rsidRDefault="00794A2C" w:rsidP="00C6062F">
            <w:r w:rsidRPr="00CC0E76">
              <w:rPr>
                <w:rFonts w:eastAsiaTheme="majorEastAsia"/>
                <w:color w:val="000000"/>
                <w:kern w:val="24"/>
              </w:rPr>
              <w:t xml:space="preserve">Mention the purpose of </w:t>
            </w:r>
            <w:r w:rsidRPr="00CC0E76">
              <w:t>Inline CSS.</w:t>
            </w:r>
          </w:p>
        </w:tc>
        <w:tc>
          <w:tcPr>
            <w:tcW w:w="553" w:type="pct"/>
          </w:tcPr>
          <w:p w14:paraId="7CBBECD9" w14:textId="77777777" w:rsidR="00794A2C" w:rsidRPr="00CC0E76" w:rsidRDefault="00794A2C" w:rsidP="00C6062F">
            <w:pPr>
              <w:jc w:val="center"/>
            </w:pPr>
            <w:r w:rsidRPr="00CC0E76">
              <w:t>CO1/R</w:t>
            </w:r>
          </w:p>
        </w:tc>
        <w:tc>
          <w:tcPr>
            <w:tcW w:w="428" w:type="pct"/>
          </w:tcPr>
          <w:p w14:paraId="507A3D36" w14:textId="77777777" w:rsidR="00794A2C" w:rsidRPr="00CC0E76" w:rsidRDefault="00794A2C" w:rsidP="00C6062F">
            <w:pPr>
              <w:jc w:val="center"/>
            </w:pPr>
            <w:r w:rsidRPr="00CC0E76">
              <w:t>1</w:t>
            </w:r>
          </w:p>
        </w:tc>
      </w:tr>
      <w:tr w:rsidR="00794A2C" w:rsidRPr="00CC0E76" w14:paraId="573082F3" w14:textId="77777777" w:rsidTr="00C6062F">
        <w:tc>
          <w:tcPr>
            <w:tcW w:w="292" w:type="pct"/>
          </w:tcPr>
          <w:p w14:paraId="02852985" w14:textId="77777777" w:rsidR="00794A2C" w:rsidRPr="00CC0E76" w:rsidRDefault="00794A2C" w:rsidP="00C6062F">
            <w:pPr>
              <w:jc w:val="center"/>
            </w:pPr>
            <w:r w:rsidRPr="00CC0E76">
              <w:t>7.</w:t>
            </w:r>
          </w:p>
        </w:tc>
        <w:tc>
          <w:tcPr>
            <w:tcW w:w="3727" w:type="pct"/>
            <w:gridSpan w:val="2"/>
          </w:tcPr>
          <w:p w14:paraId="49968E96" w14:textId="77777777" w:rsidR="00794A2C" w:rsidRPr="00CC0E76" w:rsidRDefault="00794A2C" w:rsidP="00C6062F">
            <w:pPr>
              <w:rPr>
                <w:color w:val="000000" w:themeColor="text1"/>
              </w:rPr>
            </w:pPr>
            <w:r w:rsidRPr="00CC0E76">
              <w:rPr>
                <w:color w:val="000000" w:themeColor="text1"/>
              </w:rPr>
              <w:t>Write the syntax to access object in JavaScript.</w:t>
            </w:r>
          </w:p>
        </w:tc>
        <w:tc>
          <w:tcPr>
            <w:tcW w:w="553" w:type="pct"/>
          </w:tcPr>
          <w:p w14:paraId="2FE8DDF9" w14:textId="77777777" w:rsidR="00794A2C" w:rsidRPr="00CC0E76" w:rsidRDefault="00794A2C" w:rsidP="00C6062F">
            <w:pPr>
              <w:jc w:val="center"/>
            </w:pPr>
            <w:r w:rsidRPr="00CC0E76">
              <w:t>CO6/C</w:t>
            </w:r>
          </w:p>
        </w:tc>
        <w:tc>
          <w:tcPr>
            <w:tcW w:w="428" w:type="pct"/>
          </w:tcPr>
          <w:p w14:paraId="13985CE5" w14:textId="77777777" w:rsidR="00794A2C" w:rsidRPr="00CC0E76" w:rsidRDefault="00794A2C" w:rsidP="00C6062F">
            <w:pPr>
              <w:jc w:val="center"/>
            </w:pPr>
            <w:r w:rsidRPr="00CC0E76">
              <w:t>1</w:t>
            </w:r>
          </w:p>
        </w:tc>
      </w:tr>
      <w:tr w:rsidR="00794A2C" w:rsidRPr="00CC0E76" w14:paraId="16EA0661" w14:textId="77777777" w:rsidTr="00C6062F">
        <w:tc>
          <w:tcPr>
            <w:tcW w:w="292" w:type="pct"/>
          </w:tcPr>
          <w:p w14:paraId="7B1C823C" w14:textId="77777777" w:rsidR="00794A2C" w:rsidRPr="00CC0E76" w:rsidRDefault="00794A2C" w:rsidP="00C6062F">
            <w:pPr>
              <w:jc w:val="center"/>
            </w:pPr>
            <w:r w:rsidRPr="00CC0E76">
              <w:t>8.</w:t>
            </w:r>
          </w:p>
        </w:tc>
        <w:tc>
          <w:tcPr>
            <w:tcW w:w="3727" w:type="pct"/>
            <w:gridSpan w:val="2"/>
          </w:tcPr>
          <w:p w14:paraId="0FBD2F76" w14:textId="77777777" w:rsidR="00794A2C" w:rsidRPr="00CC0E76" w:rsidRDefault="00794A2C" w:rsidP="00C6062F">
            <w:r w:rsidRPr="00CC0E76">
              <w:t>Identify the purpose of JSON.</w:t>
            </w:r>
          </w:p>
        </w:tc>
        <w:tc>
          <w:tcPr>
            <w:tcW w:w="553" w:type="pct"/>
          </w:tcPr>
          <w:p w14:paraId="67D2787D" w14:textId="77777777" w:rsidR="00794A2C" w:rsidRPr="00CC0E76" w:rsidRDefault="00794A2C" w:rsidP="00C6062F">
            <w:pPr>
              <w:jc w:val="center"/>
            </w:pPr>
            <w:r w:rsidRPr="00CC0E76">
              <w:t>CO6/R</w:t>
            </w:r>
          </w:p>
        </w:tc>
        <w:tc>
          <w:tcPr>
            <w:tcW w:w="428" w:type="pct"/>
          </w:tcPr>
          <w:p w14:paraId="10653D36" w14:textId="77777777" w:rsidR="00794A2C" w:rsidRPr="00CC0E76" w:rsidRDefault="00794A2C" w:rsidP="00C6062F">
            <w:pPr>
              <w:jc w:val="center"/>
            </w:pPr>
            <w:r w:rsidRPr="00CC0E76">
              <w:t>1</w:t>
            </w:r>
          </w:p>
        </w:tc>
      </w:tr>
      <w:tr w:rsidR="00794A2C" w:rsidRPr="00CC0E76" w14:paraId="64FC5465" w14:textId="77777777" w:rsidTr="00C6062F">
        <w:tc>
          <w:tcPr>
            <w:tcW w:w="292" w:type="pct"/>
          </w:tcPr>
          <w:p w14:paraId="2B036ED6" w14:textId="77777777" w:rsidR="00794A2C" w:rsidRPr="00CC0E76" w:rsidRDefault="00794A2C" w:rsidP="00C6062F">
            <w:pPr>
              <w:jc w:val="center"/>
            </w:pPr>
            <w:r w:rsidRPr="00CC0E76">
              <w:t>9.</w:t>
            </w:r>
          </w:p>
        </w:tc>
        <w:tc>
          <w:tcPr>
            <w:tcW w:w="3727" w:type="pct"/>
            <w:gridSpan w:val="2"/>
          </w:tcPr>
          <w:p w14:paraId="3DBFD90A" w14:textId="77777777" w:rsidR="00794A2C" w:rsidRPr="00CC0E76" w:rsidRDefault="00794A2C" w:rsidP="00C6062F">
            <w:r w:rsidRPr="00CC0E76">
              <w:t>State the syntax rules for JSON.</w:t>
            </w:r>
          </w:p>
        </w:tc>
        <w:tc>
          <w:tcPr>
            <w:tcW w:w="553" w:type="pct"/>
          </w:tcPr>
          <w:p w14:paraId="03F6318C" w14:textId="77777777" w:rsidR="00794A2C" w:rsidRPr="00CC0E76" w:rsidRDefault="00794A2C" w:rsidP="00C6062F">
            <w:pPr>
              <w:jc w:val="center"/>
            </w:pPr>
            <w:r w:rsidRPr="00CC0E76">
              <w:t>CO6/R</w:t>
            </w:r>
          </w:p>
        </w:tc>
        <w:tc>
          <w:tcPr>
            <w:tcW w:w="428" w:type="pct"/>
          </w:tcPr>
          <w:p w14:paraId="16D78454" w14:textId="77777777" w:rsidR="00794A2C" w:rsidRPr="00CC0E76" w:rsidRDefault="00794A2C" w:rsidP="00C6062F">
            <w:pPr>
              <w:jc w:val="center"/>
            </w:pPr>
            <w:r w:rsidRPr="00CC0E76">
              <w:t>1</w:t>
            </w:r>
          </w:p>
        </w:tc>
      </w:tr>
      <w:tr w:rsidR="00794A2C" w:rsidRPr="00CC0E76" w14:paraId="487C062E" w14:textId="77777777" w:rsidTr="00C6062F">
        <w:tc>
          <w:tcPr>
            <w:tcW w:w="292" w:type="pct"/>
          </w:tcPr>
          <w:p w14:paraId="3F3E8447" w14:textId="77777777" w:rsidR="00794A2C" w:rsidRPr="00CC0E76" w:rsidRDefault="00794A2C" w:rsidP="00C6062F">
            <w:pPr>
              <w:jc w:val="center"/>
            </w:pPr>
            <w:r w:rsidRPr="00CC0E76">
              <w:t>10.</w:t>
            </w:r>
          </w:p>
        </w:tc>
        <w:tc>
          <w:tcPr>
            <w:tcW w:w="3727" w:type="pct"/>
            <w:gridSpan w:val="2"/>
          </w:tcPr>
          <w:p w14:paraId="5C656C9C" w14:textId="77777777" w:rsidR="00794A2C" w:rsidRPr="00CC0E76" w:rsidRDefault="00794A2C" w:rsidP="00C6062F">
            <w:r w:rsidRPr="00CC0E76">
              <w:rPr>
                <w:color w:val="000000"/>
                <w:kern w:val="36"/>
                <w:lang w:eastAsia="en-IN"/>
              </w:rPr>
              <w:t>Mention the purpose of AngularJS ng-model Directive.</w:t>
            </w:r>
          </w:p>
        </w:tc>
        <w:tc>
          <w:tcPr>
            <w:tcW w:w="553" w:type="pct"/>
          </w:tcPr>
          <w:p w14:paraId="3A048E30" w14:textId="77777777" w:rsidR="00794A2C" w:rsidRPr="00CC0E76" w:rsidRDefault="00794A2C" w:rsidP="00C6062F">
            <w:pPr>
              <w:jc w:val="center"/>
            </w:pPr>
            <w:r w:rsidRPr="00CC0E76">
              <w:t>CO5/U</w:t>
            </w:r>
          </w:p>
        </w:tc>
        <w:tc>
          <w:tcPr>
            <w:tcW w:w="428" w:type="pct"/>
          </w:tcPr>
          <w:p w14:paraId="5BCFA865" w14:textId="77777777" w:rsidR="00794A2C" w:rsidRPr="00CC0E76" w:rsidRDefault="00794A2C" w:rsidP="00C6062F">
            <w:pPr>
              <w:jc w:val="center"/>
            </w:pPr>
            <w:r w:rsidRPr="00CC0E76">
              <w:t>1</w:t>
            </w:r>
          </w:p>
        </w:tc>
      </w:tr>
      <w:tr w:rsidR="00794A2C" w:rsidRPr="00CC0E76" w14:paraId="60B9C6DA" w14:textId="77777777" w:rsidTr="00C6062F">
        <w:tc>
          <w:tcPr>
            <w:tcW w:w="292" w:type="pct"/>
          </w:tcPr>
          <w:p w14:paraId="5905E43B" w14:textId="77777777" w:rsidR="00794A2C" w:rsidRPr="00CC0E76" w:rsidRDefault="00794A2C" w:rsidP="00C6062F">
            <w:pPr>
              <w:jc w:val="center"/>
            </w:pPr>
          </w:p>
        </w:tc>
        <w:tc>
          <w:tcPr>
            <w:tcW w:w="3727" w:type="pct"/>
            <w:gridSpan w:val="2"/>
          </w:tcPr>
          <w:p w14:paraId="52119D40" w14:textId="77777777" w:rsidR="00794A2C" w:rsidRPr="00CC0E76" w:rsidRDefault="00794A2C" w:rsidP="00C6062F">
            <w:pPr>
              <w:rPr>
                <w:color w:val="000000"/>
                <w:kern w:val="36"/>
                <w:lang w:eastAsia="en-IN"/>
              </w:rPr>
            </w:pPr>
          </w:p>
        </w:tc>
        <w:tc>
          <w:tcPr>
            <w:tcW w:w="553" w:type="pct"/>
          </w:tcPr>
          <w:p w14:paraId="08CA76B9" w14:textId="77777777" w:rsidR="00794A2C" w:rsidRPr="00CC0E76" w:rsidRDefault="00794A2C" w:rsidP="00C6062F">
            <w:pPr>
              <w:jc w:val="center"/>
            </w:pPr>
          </w:p>
        </w:tc>
        <w:tc>
          <w:tcPr>
            <w:tcW w:w="428" w:type="pct"/>
          </w:tcPr>
          <w:p w14:paraId="5A393BD8" w14:textId="77777777" w:rsidR="00794A2C" w:rsidRPr="00CC0E76" w:rsidRDefault="00794A2C" w:rsidP="00C6062F">
            <w:pPr>
              <w:jc w:val="center"/>
            </w:pPr>
          </w:p>
        </w:tc>
      </w:tr>
      <w:tr w:rsidR="00794A2C" w:rsidRPr="00CC0E76" w14:paraId="10DB60E0" w14:textId="77777777" w:rsidTr="00C6062F">
        <w:tc>
          <w:tcPr>
            <w:tcW w:w="5000" w:type="pct"/>
            <w:gridSpan w:val="5"/>
          </w:tcPr>
          <w:p w14:paraId="520E7CED" w14:textId="77777777" w:rsidR="00794A2C" w:rsidRPr="00CC0E76" w:rsidRDefault="00794A2C" w:rsidP="00C6062F">
            <w:pPr>
              <w:jc w:val="center"/>
              <w:rPr>
                <w:b/>
                <w:u w:val="single"/>
              </w:rPr>
            </w:pPr>
            <w:r w:rsidRPr="00CC0E76">
              <w:rPr>
                <w:b/>
                <w:u w:val="single"/>
              </w:rPr>
              <w:t>PART – B (6 X 3 = 18 MARKS)</w:t>
            </w:r>
          </w:p>
        </w:tc>
      </w:tr>
      <w:tr w:rsidR="00794A2C" w:rsidRPr="00CC0E76" w14:paraId="5313A883" w14:textId="77777777" w:rsidTr="00C6062F">
        <w:tc>
          <w:tcPr>
            <w:tcW w:w="301" w:type="pct"/>
            <w:gridSpan w:val="2"/>
          </w:tcPr>
          <w:p w14:paraId="4B201D82" w14:textId="77777777" w:rsidR="00794A2C" w:rsidRPr="00CC0E76" w:rsidRDefault="00794A2C" w:rsidP="00C6062F">
            <w:pPr>
              <w:jc w:val="center"/>
            </w:pPr>
            <w:r w:rsidRPr="00CC0E76">
              <w:t>11.</w:t>
            </w:r>
          </w:p>
        </w:tc>
        <w:tc>
          <w:tcPr>
            <w:tcW w:w="3718" w:type="pct"/>
          </w:tcPr>
          <w:p w14:paraId="2A18DD8B" w14:textId="77777777" w:rsidR="00794A2C" w:rsidRPr="00CC0E76" w:rsidRDefault="00794A2C" w:rsidP="00C6062F">
            <w:pPr>
              <w:jc w:val="both"/>
            </w:pPr>
            <w:r w:rsidRPr="00CC0E76">
              <w:t>Explain the attributes of table tag with an example.</w:t>
            </w:r>
          </w:p>
        </w:tc>
        <w:tc>
          <w:tcPr>
            <w:tcW w:w="553" w:type="pct"/>
          </w:tcPr>
          <w:p w14:paraId="16F7E4C1" w14:textId="77777777" w:rsidR="00794A2C" w:rsidRPr="00CC0E76" w:rsidRDefault="00794A2C" w:rsidP="00C6062F">
            <w:pPr>
              <w:jc w:val="center"/>
            </w:pPr>
            <w:r w:rsidRPr="00CC0E76">
              <w:t>CO1/U</w:t>
            </w:r>
          </w:p>
        </w:tc>
        <w:tc>
          <w:tcPr>
            <w:tcW w:w="428" w:type="pct"/>
          </w:tcPr>
          <w:p w14:paraId="3F0F8FFD" w14:textId="77777777" w:rsidR="00794A2C" w:rsidRPr="00CC0E76" w:rsidRDefault="00794A2C" w:rsidP="00C6062F">
            <w:pPr>
              <w:jc w:val="center"/>
            </w:pPr>
            <w:r w:rsidRPr="00CC0E76">
              <w:t>3</w:t>
            </w:r>
          </w:p>
        </w:tc>
      </w:tr>
      <w:tr w:rsidR="00794A2C" w:rsidRPr="00CC0E76" w14:paraId="7B6B7C87" w14:textId="77777777" w:rsidTr="00C6062F">
        <w:tc>
          <w:tcPr>
            <w:tcW w:w="301" w:type="pct"/>
            <w:gridSpan w:val="2"/>
          </w:tcPr>
          <w:p w14:paraId="34348DFF" w14:textId="77777777" w:rsidR="00794A2C" w:rsidRPr="00CC0E76" w:rsidRDefault="00794A2C" w:rsidP="00C6062F">
            <w:pPr>
              <w:jc w:val="center"/>
            </w:pPr>
            <w:r w:rsidRPr="00CC0E76">
              <w:t>12.</w:t>
            </w:r>
          </w:p>
        </w:tc>
        <w:tc>
          <w:tcPr>
            <w:tcW w:w="3718" w:type="pct"/>
          </w:tcPr>
          <w:p w14:paraId="5F383265" w14:textId="77777777" w:rsidR="00794A2C" w:rsidRPr="00CC0E76" w:rsidRDefault="00794A2C" w:rsidP="00C6062F">
            <w:r w:rsidRPr="00CC0E76">
              <w:t>Demonstrate the two-way data binding using suitable snippet.</w:t>
            </w:r>
          </w:p>
        </w:tc>
        <w:tc>
          <w:tcPr>
            <w:tcW w:w="553" w:type="pct"/>
          </w:tcPr>
          <w:p w14:paraId="09F246D4" w14:textId="77777777" w:rsidR="00794A2C" w:rsidRPr="00CC0E76" w:rsidRDefault="00794A2C" w:rsidP="00C6062F">
            <w:pPr>
              <w:jc w:val="center"/>
            </w:pPr>
            <w:r w:rsidRPr="00CC0E76">
              <w:t>CO5/A</w:t>
            </w:r>
          </w:p>
        </w:tc>
        <w:tc>
          <w:tcPr>
            <w:tcW w:w="428" w:type="pct"/>
          </w:tcPr>
          <w:p w14:paraId="2E93E957" w14:textId="77777777" w:rsidR="00794A2C" w:rsidRPr="00CC0E76" w:rsidRDefault="00794A2C" w:rsidP="00C6062F">
            <w:pPr>
              <w:jc w:val="center"/>
            </w:pPr>
            <w:r w:rsidRPr="00CC0E76">
              <w:t>3</w:t>
            </w:r>
          </w:p>
        </w:tc>
      </w:tr>
      <w:tr w:rsidR="00794A2C" w:rsidRPr="00CC0E76" w14:paraId="5361C09F" w14:textId="77777777" w:rsidTr="00C6062F">
        <w:tc>
          <w:tcPr>
            <w:tcW w:w="301" w:type="pct"/>
            <w:gridSpan w:val="2"/>
          </w:tcPr>
          <w:p w14:paraId="659543A6" w14:textId="77777777" w:rsidR="00794A2C" w:rsidRPr="00CC0E76" w:rsidRDefault="00794A2C" w:rsidP="00C6062F">
            <w:pPr>
              <w:jc w:val="center"/>
            </w:pPr>
            <w:r w:rsidRPr="00CC0E76">
              <w:t>13.</w:t>
            </w:r>
          </w:p>
        </w:tc>
        <w:tc>
          <w:tcPr>
            <w:tcW w:w="3718" w:type="pct"/>
          </w:tcPr>
          <w:p w14:paraId="2A5113D8" w14:textId="77777777" w:rsidR="00794A2C" w:rsidRPr="00CC0E76" w:rsidRDefault="00794A2C" w:rsidP="00C6062F">
            <w:pPr>
              <w:jc w:val="both"/>
            </w:pPr>
            <w:r w:rsidRPr="00CC0E76">
              <w:rPr>
                <w:color w:val="000000" w:themeColor="text1"/>
              </w:rPr>
              <w:t>List any two mouse events with its syntax in JavaScript with examples.</w:t>
            </w:r>
          </w:p>
        </w:tc>
        <w:tc>
          <w:tcPr>
            <w:tcW w:w="553" w:type="pct"/>
          </w:tcPr>
          <w:p w14:paraId="03730576" w14:textId="77777777" w:rsidR="00794A2C" w:rsidRPr="00CC0E76" w:rsidRDefault="00794A2C" w:rsidP="00C6062F">
            <w:pPr>
              <w:jc w:val="center"/>
            </w:pPr>
            <w:r w:rsidRPr="00CC0E76">
              <w:t>CO2/R</w:t>
            </w:r>
          </w:p>
        </w:tc>
        <w:tc>
          <w:tcPr>
            <w:tcW w:w="428" w:type="pct"/>
          </w:tcPr>
          <w:p w14:paraId="6EA537FC" w14:textId="77777777" w:rsidR="00794A2C" w:rsidRPr="00CC0E76" w:rsidRDefault="00794A2C" w:rsidP="00C6062F">
            <w:pPr>
              <w:jc w:val="center"/>
            </w:pPr>
            <w:r w:rsidRPr="00CC0E76">
              <w:t>3</w:t>
            </w:r>
          </w:p>
        </w:tc>
      </w:tr>
      <w:tr w:rsidR="00794A2C" w:rsidRPr="00CC0E76" w14:paraId="4F6B156A" w14:textId="77777777" w:rsidTr="00C6062F">
        <w:tc>
          <w:tcPr>
            <w:tcW w:w="301" w:type="pct"/>
            <w:gridSpan w:val="2"/>
          </w:tcPr>
          <w:p w14:paraId="68277A30" w14:textId="77777777" w:rsidR="00794A2C" w:rsidRPr="00CC0E76" w:rsidRDefault="00794A2C" w:rsidP="00C6062F">
            <w:pPr>
              <w:jc w:val="center"/>
            </w:pPr>
            <w:r w:rsidRPr="00CC0E76">
              <w:t>14.</w:t>
            </w:r>
          </w:p>
        </w:tc>
        <w:tc>
          <w:tcPr>
            <w:tcW w:w="3718" w:type="pct"/>
          </w:tcPr>
          <w:p w14:paraId="4D8768E4" w14:textId="77777777" w:rsidR="00794A2C" w:rsidRPr="00CC0E76" w:rsidRDefault="00794A2C" w:rsidP="00C6062F">
            <w:pPr>
              <w:jc w:val="both"/>
            </w:pPr>
            <w:r w:rsidRPr="00CC0E76">
              <w:t xml:space="preserve">Create a “new file” using Node.js file system and append content “hello” in it. </w:t>
            </w:r>
          </w:p>
        </w:tc>
        <w:tc>
          <w:tcPr>
            <w:tcW w:w="553" w:type="pct"/>
          </w:tcPr>
          <w:p w14:paraId="5ECFCA6B" w14:textId="77777777" w:rsidR="00794A2C" w:rsidRPr="00CC0E76" w:rsidRDefault="00794A2C" w:rsidP="00C6062F">
            <w:pPr>
              <w:jc w:val="center"/>
            </w:pPr>
            <w:r w:rsidRPr="00CC0E76">
              <w:t>CO4/C</w:t>
            </w:r>
          </w:p>
        </w:tc>
        <w:tc>
          <w:tcPr>
            <w:tcW w:w="428" w:type="pct"/>
          </w:tcPr>
          <w:p w14:paraId="649551AC" w14:textId="77777777" w:rsidR="00794A2C" w:rsidRPr="00CC0E76" w:rsidRDefault="00794A2C" w:rsidP="00C6062F">
            <w:pPr>
              <w:jc w:val="center"/>
            </w:pPr>
            <w:r w:rsidRPr="00CC0E76">
              <w:t>3</w:t>
            </w:r>
          </w:p>
        </w:tc>
      </w:tr>
      <w:tr w:rsidR="00794A2C" w:rsidRPr="00CC0E76" w14:paraId="2DCE78BE" w14:textId="77777777" w:rsidTr="00C6062F">
        <w:tc>
          <w:tcPr>
            <w:tcW w:w="301" w:type="pct"/>
            <w:gridSpan w:val="2"/>
          </w:tcPr>
          <w:p w14:paraId="5A216CDB" w14:textId="77777777" w:rsidR="00794A2C" w:rsidRPr="00CC0E76" w:rsidRDefault="00794A2C" w:rsidP="00C6062F">
            <w:pPr>
              <w:jc w:val="center"/>
            </w:pPr>
            <w:r w:rsidRPr="00CC0E76">
              <w:t>15.</w:t>
            </w:r>
          </w:p>
        </w:tc>
        <w:tc>
          <w:tcPr>
            <w:tcW w:w="3718" w:type="pct"/>
          </w:tcPr>
          <w:p w14:paraId="4F59F63C" w14:textId="77777777" w:rsidR="00794A2C" w:rsidRPr="00CC0E76" w:rsidRDefault="00794A2C" w:rsidP="00C6062F">
            <w:r w:rsidRPr="00CC0E76">
              <w:t>Discuss mongo dB sort operation with example.</w:t>
            </w:r>
          </w:p>
        </w:tc>
        <w:tc>
          <w:tcPr>
            <w:tcW w:w="553" w:type="pct"/>
          </w:tcPr>
          <w:p w14:paraId="49482C1F" w14:textId="77777777" w:rsidR="00794A2C" w:rsidRPr="00CC0E76" w:rsidRDefault="00794A2C" w:rsidP="00C6062F">
            <w:pPr>
              <w:jc w:val="center"/>
            </w:pPr>
            <w:r w:rsidRPr="00CC0E76">
              <w:t>CO3/U</w:t>
            </w:r>
          </w:p>
        </w:tc>
        <w:tc>
          <w:tcPr>
            <w:tcW w:w="428" w:type="pct"/>
          </w:tcPr>
          <w:p w14:paraId="70D1704F" w14:textId="77777777" w:rsidR="00794A2C" w:rsidRPr="00CC0E76" w:rsidRDefault="00794A2C" w:rsidP="00C6062F">
            <w:pPr>
              <w:jc w:val="center"/>
            </w:pPr>
            <w:r w:rsidRPr="00CC0E76">
              <w:t>3</w:t>
            </w:r>
          </w:p>
        </w:tc>
      </w:tr>
      <w:tr w:rsidR="00794A2C" w:rsidRPr="00CC0E76" w14:paraId="6264C647" w14:textId="77777777" w:rsidTr="00C6062F">
        <w:tc>
          <w:tcPr>
            <w:tcW w:w="301" w:type="pct"/>
            <w:gridSpan w:val="2"/>
          </w:tcPr>
          <w:p w14:paraId="64FAD62E" w14:textId="77777777" w:rsidR="00794A2C" w:rsidRPr="00CC0E76" w:rsidRDefault="00794A2C" w:rsidP="00C6062F">
            <w:pPr>
              <w:jc w:val="center"/>
            </w:pPr>
            <w:r w:rsidRPr="00CC0E76">
              <w:t>16.</w:t>
            </w:r>
          </w:p>
        </w:tc>
        <w:tc>
          <w:tcPr>
            <w:tcW w:w="3718" w:type="pct"/>
          </w:tcPr>
          <w:p w14:paraId="05F795A8" w14:textId="77777777" w:rsidR="00794A2C" w:rsidRPr="00CC0E76" w:rsidRDefault="00794A2C" w:rsidP="00C6062F">
            <w:r w:rsidRPr="00CC0E76">
              <w:t>Describe about JSON Schema.</w:t>
            </w:r>
          </w:p>
        </w:tc>
        <w:tc>
          <w:tcPr>
            <w:tcW w:w="553" w:type="pct"/>
          </w:tcPr>
          <w:p w14:paraId="0634F393" w14:textId="77777777" w:rsidR="00794A2C" w:rsidRPr="00CC0E76" w:rsidRDefault="00794A2C" w:rsidP="00C6062F">
            <w:pPr>
              <w:jc w:val="center"/>
            </w:pPr>
            <w:r w:rsidRPr="00CC0E76">
              <w:t>CO6/U</w:t>
            </w:r>
          </w:p>
        </w:tc>
        <w:tc>
          <w:tcPr>
            <w:tcW w:w="428" w:type="pct"/>
          </w:tcPr>
          <w:p w14:paraId="387101F4" w14:textId="77777777" w:rsidR="00794A2C" w:rsidRPr="00CC0E76" w:rsidRDefault="00794A2C" w:rsidP="00C6062F">
            <w:pPr>
              <w:jc w:val="center"/>
            </w:pPr>
            <w:r w:rsidRPr="00CC0E76">
              <w:t>3</w:t>
            </w:r>
          </w:p>
        </w:tc>
      </w:tr>
      <w:tr w:rsidR="00794A2C" w:rsidRPr="00CC0E76" w14:paraId="415CC773" w14:textId="77777777" w:rsidTr="00C6062F">
        <w:tc>
          <w:tcPr>
            <w:tcW w:w="301" w:type="pct"/>
            <w:gridSpan w:val="2"/>
          </w:tcPr>
          <w:p w14:paraId="4F178D6D" w14:textId="77777777" w:rsidR="00794A2C" w:rsidRPr="00CC0E76" w:rsidRDefault="00794A2C" w:rsidP="00C6062F">
            <w:pPr>
              <w:jc w:val="center"/>
            </w:pPr>
          </w:p>
        </w:tc>
        <w:tc>
          <w:tcPr>
            <w:tcW w:w="3718" w:type="pct"/>
          </w:tcPr>
          <w:p w14:paraId="55995D32" w14:textId="77777777" w:rsidR="00794A2C" w:rsidRPr="00CC0E76" w:rsidRDefault="00794A2C" w:rsidP="00C6062F"/>
        </w:tc>
        <w:tc>
          <w:tcPr>
            <w:tcW w:w="553" w:type="pct"/>
          </w:tcPr>
          <w:p w14:paraId="779935C1" w14:textId="77777777" w:rsidR="00794A2C" w:rsidRPr="00CC0E76" w:rsidRDefault="00794A2C" w:rsidP="00C6062F">
            <w:pPr>
              <w:jc w:val="center"/>
            </w:pPr>
          </w:p>
        </w:tc>
        <w:tc>
          <w:tcPr>
            <w:tcW w:w="428" w:type="pct"/>
          </w:tcPr>
          <w:p w14:paraId="4BB03136" w14:textId="77777777" w:rsidR="00794A2C" w:rsidRPr="00CC0E76" w:rsidRDefault="00794A2C" w:rsidP="00C6062F">
            <w:pPr>
              <w:jc w:val="center"/>
            </w:pPr>
          </w:p>
        </w:tc>
      </w:tr>
      <w:tr w:rsidR="00794A2C" w:rsidRPr="00CC0E76" w14:paraId="13FCF438" w14:textId="77777777" w:rsidTr="00C6062F">
        <w:tc>
          <w:tcPr>
            <w:tcW w:w="5000" w:type="pct"/>
            <w:gridSpan w:val="5"/>
          </w:tcPr>
          <w:p w14:paraId="1F5C50A9" w14:textId="77777777" w:rsidR="00794A2C" w:rsidRPr="00CC0E76" w:rsidRDefault="00794A2C" w:rsidP="00C6062F">
            <w:pPr>
              <w:jc w:val="center"/>
              <w:rPr>
                <w:b/>
                <w:u w:val="single"/>
              </w:rPr>
            </w:pPr>
            <w:r w:rsidRPr="00CC0E76">
              <w:rPr>
                <w:b/>
                <w:u w:val="single"/>
              </w:rPr>
              <w:t>PART – C (6 X 12 = 72 MARKS)</w:t>
            </w:r>
          </w:p>
          <w:p w14:paraId="338F1A9E" w14:textId="77777777" w:rsidR="00794A2C" w:rsidRPr="00CC0E76" w:rsidRDefault="00794A2C" w:rsidP="00C6062F">
            <w:pPr>
              <w:jc w:val="center"/>
            </w:pPr>
            <w:r w:rsidRPr="00CC0E76">
              <w:rPr>
                <w:b/>
              </w:rPr>
              <w:t xml:space="preserve">(Answer any five Questions from Q.no 17 to 23. </w:t>
            </w:r>
            <w:proofErr w:type="spellStart"/>
            <w:proofErr w:type="gramStart"/>
            <w:r w:rsidRPr="00CC0E76">
              <w:rPr>
                <w:b/>
              </w:rPr>
              <w:t>Q.No</w:t>
            </w:r>
            <w:proofErr w:type="spellEnd"/>
            <w:proofErr w:type="gramEnd"/>
            <w:r w:rsidRPr="00CC0E76">
              <w:rPr>
                <w:b/>
              </w:rPr>
              <w:t xml:space="preserve"> 24 is  Compulsory)</w:t>
            </w:r>
          </w:p>
        </w:tc>
      </w:tr>
    </w:tbl>
    <w:tbl>
      <w:tblPr>
        <w:tblStyle w:val="PlainTable11"/>
        <w:tblW w:w="4937" w:type="pct"/>
        <w:tblLayout w:type="fixed"/>
        <w:tblLook w:val="04A0" w:firstRow="1" w:lastRow="0" w:firstColumn="1" w:lastColumn="0" w:noHBand="0" w:noVBand="1"/>
      </w:tblPr>
      <w:tblGrid>
        <w:gridCol w:w="538"/>
        <w:gridCol w:w="454"/>
        <w:gridCol w:w="6466"/>
        <w:gridCol w:w="839"/>
        <w:gridCol w:w="605"/>
      </w:tblGrid>
      <w:tr w:rsidR="00794A2C" w:rsidRPr="00CC0E76" w14:paraId="23A39197" w14:textId="77777777" w:rsidTr="00C6062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02" w:type="pct"/>
            <w:vAlign w:val="center"/>
          </w:tcPr>
          <w:p w14:paraId="6A31D37F" w14:textId="77777777" w:rsidR="00794A2C" w:rsidRPr="00CC0E76" w:rsidRDefault="00794A2C" w:rsidP="00C6062F">
            <w:pPr>
              <w:jc w:val="center"/>
              <w:rPr>
                <w:b w:val="0"/>
              </w:rPr>
            </w:pPr>
            <w:r w:rsidRPr="00CC0E76">
              <w:rPr>
                <w:b w:val="0"/>
              </w:rPr>
              <w:t>17.</w:t>
            </w:r>
          </w:p>
        </w:tc>
        <w:tc>
          <w:tcPr>
            <w:tcW w:w="255" w:type="pct"/>
          </w:tcPr>
          <w:p w14:paraId="148B9019" w14:textId="77777777" w:rsidR="00794A2C" w:rsidRPr="00CC0E76" w:rsidRDefault="00794A2C" w:rsidP="00C6062F">
            <w:pPr>
              <w:jc w:val="center"/>
              <w:cnfStyle w:val="100000000000" w:firstRow="1" w:lastRow="0" w:firstColumn="0" w:lastColumn="0" w:oddVBand="0" w:evenVBand="0" w:oddHBand="0" w:evenHBand="0" w:firstRowFirstColumn="0" w:firstRowLastColumn="0" w:lastRowFirstColumn="0" w:lastRowLastColumn="0"/>
              <w:rPr>
                <w:b w:val="0"/>
              </w:rPr>
            </w:pPr>
          </w:p>
        </w:tc>
        <w:tc>
          <w:tcPr>
            <w:tcW w:w="3632" w:type="pct"/>
          </w:tcPr>
          <w:p w14:paraId="4923C435" w14:textId="77777777" w:rsidR="00794A2C" w:rsidRPr="00CC0E76" w:rsidRDefault="00794A2C" w:rsidP="00C6062F">
            <w:pPr>
              <w:jc w:val="both"/>
              <w:cnfStyle w:val="100000000000" w:firstRow="1" w:lastRow="0" w:firstColumn="0" w:lastColumn="0" w:oddVBand="0" w:evenVBand="0" w:oddHBand="0" w:evenHBand="0" w:firstRowFirstColumn="0" w:firstRowLastColumn="0" w:lastRowFirstColumn="0" w:lastRowLastColumn="0"/>
              <w:rPr>
                <w:b w:val="0"/>
              </w:rPr>
            </w:pPr>
            <w:r w:rsidRPr="00CC0E76">
              <w:rPr>
                <w:b w:val="0"/>
              </w:rPr>
              <w:t>Design a website using HTML form elements and media elements with the following fields:</w:t>
            </w:r>
          </w:p>
          <w:p w14:paraId="7C2AF6C6" w14:textId="77777777" w:rsidR="00794A2C" w:rsidRPr="00CC0E76" w:rsidRDefault="00794A2C" w:rsidP="00C6062F">
            <w:pPr>
              <w:jc w:val="both"/>
              <w:cnfStyle w:val="100000000000" w:firstRow="1" w:lastRow="0" w:firstColumn="0" w:lastColumn="0" w:oddVBand="0" w:evenVBand="0" w:oddHBand="0" w:evenHBand="0" w:firstRowFirstColumn="0" w:firstRowLastColumn="0" w:lastRowFirstColumn="0" w:lastRowLastColumn="0"/>
              <w:rPr>
                <w:b w:val="0"/>
              </w:rPr>
            </w:pPr>
            <w:proofErr w:type="spellStart"/>
            <w:r w:rsidRPr="00CC0E76">
              <w:rPr>
                <w:b w:val="0"/>
              </w:rPr>
              <w:t>i</w:t>
            </w:r>
            <w:proofErr w:type="spellEnd"/>
            <w:r w:rsidRPr="00CC0E76">
              <w:rPr>
                <w:b w:val="0"/>
              </w:rPr>
              <w:t>)</w:t>
            </w:r>
            <w:r>
              <w:rPr>
                <w:b w:val="0"/>
              </w:rPr>
              <w:t xml:space="preserve"> </w:t>
            </w:r>
            <w:r w:rsidRPr="00CC0E76">
              <w:rPr>
                <w:b w:val="0"/>
              </w:rPr>
              <w:t xml:space="preserve">create a form for feedback using form elements. </w:t>
            </w:r>
          </w:p>
          <w:p w14:paraId="1749FBC0" w14:textId="77777777" w:rsidR="00794A2C" w:rsidRPr="00CC0E76" w:rsidRDefault="00794A2C" w:rsidP="00C6062F">
            <w:pPr>
              <w:jc w:val="both"/>
              <w:cnfStyle w:val="100000000000" w:firstRow="1" w:lastRow="0" w:firstColumn="0" w:lastColumn="0" w:oddVBand="0" w:evenVBand="0" w:oddHBand="0" w:evenHBand="0" w:firstRowFirstColumn="0" w:firstRowLastColumn="0" w:lastRowFirstColumn="0" w:lastRowLastColumn="0"/>
              <w:rPr>
                <w:b w:val="0"/>
              </w:rPr>
            </w:pPr>
            <w:r w:rsidRPr="00CC0E76">
              <w:rPr>
                <w:b w:val="0"/>
              </w:rPr>
              <w:t>ii)</w:t>
            </w:r>
            <w:r>
              <w:rPr>
                <w:b w:val="0"/>
              </w:rPr>
              <w:t xml:space="preserve"> </w:t>
            </w:r>
            <w:r w:rsidRPr="00CC0E76">
              <w:rPr>
                <w:b w:val="0"/>
              </w:rPr>
              <w:t>use media element in the above form.</w:t>
            </w:r>
          </w:p>
          <w:p w14:paraId="0C4BA4EF" w14:textId="77777777" w:rsidR="00794A2C" w:rsidRPr="00CC0E76" w:rsidRDefault="00794A2C" w:rsidP="00C6062F">
            <w:pPr>
              <w:jc w:val="both"/>
              <w:cnfStyle w:val="100000000000" w:firstRow="1" w:lastRow="0" w:firstColumn="0" w:lastColumn="0" w:oddVBand="0" w:evenVBand="0" w:oddHBand="0" w:evenHBand="0" w:firstRowFirstColumn="0" w:firstRowLastColumn="0" w:lastRowFirstColumn="0" w:lastRowLastColumn="0"/>
              <w:rPr>
                <w:b w:val="0"/>
              </w:rPr>
            </w:pPr>
            <w:r w:rsidRPr="00CC0E76">
              <w:rPr>
                <w:b w:val="0"/>
              </w:rPr>
              <w:t>iii)</w:t>
            </w:r>
            <w:r>
              <w:rPr>
                <w:b w:val="0"/>
              </w:rPr>
              <w:t xml:space="preserve"> </w:t>
            </w:r>
            <w:r w:rsidRPr="00CC0E76">
              <w:rPr>
                <w:b w:val="0"/>
              </w:rPr>
              <w:t>use the text boxes to enter the user names and password.</w:t>
            </w:r>
          </w:p>
          <w:p w14:paraId="4D03106F" w14:textId="77777777" w:rsidR="00794A2C" w:rsidRPr="00CC0E76" w:rsidRDefault="00794A2C" w:rsidP="00C6062F">
            <w:pPr>
              <w:jc w:val="both"/>
              <w:cnfStyle w:val="100000000000" w:firstRow="1" w:lastRow="0" w:firstColumn="0" w:lastColumn="0" w:oddVBand="0" w:evenVBand="0" w:oddHBand="0" w:evenHBand="0" w:firstRowFirstColumn="0" w:firstRowLastColumn="0" w:lastRowFirstColumn="0" w:lastRowLastColumn="0"/>
              <w:rPr>
                <w:b w:val="0"/>
              </w:rPr>
            </w:pPr>
            <w:r w:rsidRPr="00CC0E76">
              <w:rPr>
                <w:b w:val="0"/>
              </w:rPr>
              <w:t>iv)</w:t>
            </w:r>
            <w:r>
              <w:rPr>
                <w:b w:val="0"/>
              </w:rPr>
              <w:t xml:space="preserve"> </w:t>
            </w:r>
            <w:r w:rsidRPr="00CC0E76">
              <w:rPr>
                <w:b w:val="0"/>
              </w:rPr>
              <w:t>insert radio buttons to provide ranking level.</w:t>
            </w:r>
          </w:p>
          <w:p w14:paraId="099A413A" w14:textId="77777777" w:rsidR="00794A2C" w:rsidRPr="00CC0E76" w:rsidRDefault="00794A2C" w:rsidP="00C6062F">
            <w:pPr>
              <w:jc w:val="both"/>
              <w:cnfStyle w:val="100000000000" w:firstRow="1" w:lastRow="0" w:firstColumn="0" w:lastColumn="0" w:oddVBand="0" w:evenVBand="0" w:oddHBand="0" w:evenHBand="0" w:firstRowFirstColumn="0" w:firstRowLastColumn="0" w:lastRowFirstColumn="0" w:lastRowLastColumn="0"/>
              <w:rPr>
                <w:b w:val="0"/>
              </w:rPr>
            </w:pPr>
            <w:r w:rsidRPr="00CC0E76">
              <w:rPr>
                <w:b w:val="0"/>
              </w:rPr>
              <w:t>v)</w:t>
            </w:r>
            <w:r>
              <w:rPr>
                <w:b w:val="0"/>
              </w:rPr>
              <w:t xml:space="preserve"> </w:t>
            </w:r>
            <w:r w:rsidRPr="00CC0E76">
              <w:rPr>
                <w:b w:val="0"/>
              </w:rPr>
              <w:t>use checkboxes to give suggestions to improve the session.</w:t>
            </w:r>
          </w:p>
          <w:p w14:paraId="7DC50BCF" w14:textId="77777777" w:rsidR="00794A2C" w:rsidRPr="00CC0E76" w:rsidRDefault="00794A2C" w:rsidP="00C6062F">
            <w:pPr>
              <w:jc w:val="both"/>
              <w:cnfStyle w:val="100000000000" w:firstRow="1" w:lastRow="0" w:firstColumn="0" w:lastColumn="0" w:oddVBand="0" w:evenVBand="0" w:oddHBand="0" w:evenHBand="0" w:firstRowFirstColumn="0" w:firstRowLastColumn="0" w:lastRowFirstColumn="0" w:lastRowLastColumn="0"/>
              <w:rPr>
                <w:b w:val="0"/>
              </w:rPr>
            </w:pPr>
            <w:r w:rsidRPr="00CC0E76">
              <w:rPr>
                <w:b w:val="0"/>
              </w:rPr>
              <w:t>vi)</w:t>
            </w:r>
            <w:r>
              <w:rPr>
                <w:b w:val="0"/>
              </w:rPr>
              <w:t xml:space="preserve"> </w:t>
            </w:r>
            <w:r w:rsidRPr="00CC0E76">
              <w:rPr>
                <w:b w:val="0"/>
              </w:rPr>
              <w:t>create textbox to enter comments.</w:t>
            </w:r>
          </w:p>
          <w:p w14:paraId="0B62F7D1" w14:textId="77777777" w:rsidR="00794A2C" w:rsidRPr="00CC0E76" w:rsidRDefault="00794A2C" w:rsidP="00C6062F">
            <w:pPr>
              <w:jc w:val="both"/>
              <w:cnfStyle w:val="100000000000" w:firstRow="1" w:lastRow="0" w:firstColumn="0" w:lastColumn="0" w:oddVBand="0" w:evenVBand="0" w:oddHBand="0" w:evenHBand="0" w:firstRowFirstColumn="0" w:firstRowLastColumn="0" w:lastRowFirstColumn="0" w:lastRowLastColumn="0"/>
              <w:rPr>
                <w:b w:val="0"/>
              </w:rPr>
            </w:pPr>
            <w:r w:rsidRPr="00CC0E76">
              <w:rPr>
                <w:b w:val="0"/>
              </w:rPr>
              <w:lastRenderedPageBreak/>
              <w:t>vii)</w:t>
            </w:r>
            <w:r>
              <w:rPr>
                <w:b w:val="0"/>
              </w:rPr>
              <w:t xml:space="preserve"> </w:t>
            </w:r>
            <w:r w:rsidRPr="00CC0E76">
              <w:rPr>
                <w:b w:val="0"/>
              </w:rPr>
              <w:t>use buttons to submit the form and reset to clear values entered.</w:t>
            </w:r>
          </w:p>
        </w:tc>
        <w:tc>
          <w:tcPr>
            <w:tcW w:w="471" w:type="pct"/>
            <w:vAlign w:val="center"/>
          </w:tcPr>
          <w:p w14:paraId="6EC9CAE4" w14:textId="77777777" w:rsidR="00794A2C" w:rsidRPr="00CC0E76" w:rsidRDefault="00794A2C" w:rsidP="00C6062F">
            <w:pPr>
              <w:jc w:val="center"/>
              <w:cnfStyle w:val="100000000000" w:firstRow="1" w:lastRow="0" w:firstColumn="0" w:lastColumn="0" w:oddVBand="0" w:evenVBand="0" w:oddHBand="0" w:evenHBand="0" w:firstRowFirstColumn="0" w:firstRowLastColumn="0" w:lastRowFirstColumn="0" w:lastRowLastColumn="0"/>
              <w:rPr>
                <w:b w:val="0"/>
              </w:rPr>
            </w:pPr>
            <w:r w:rsidRPr="00CC0E76">
              <w:rPr>
                <w:b w:val="0"/>
              </w:rPr>
              <w:lastRenderedPageBreak/>
              <w:t>CO1/C</w:t>
            </w:r>
          </w:p>
        </w:tc>
        <w:tc>
          <w:tcPr>
            <w:tcW w:w="340" w:type="pct"/>
            <w:vAlign w:val="center"/>
          </w:tcPr>
          <w:p w14:paraId="4E796EFC" w14:textId="77777777" w:rsidR="00794A2C" w:rsidRPr="00CC0E76" w:rsidRDefault="00794A2C" w:rsidP="00C6062F">
            <w:pPr>
              <w:jc w:val="center"/>
              <w:cnfStyle w:val="100000000000" w:firstRow="1" w:lastRow="0" w:firstColumn="0" w:lastColumn="0" w:oddVBand="0" w:evenVBand="0" w:oddHBand="0" w:evenHBand="0" w:firstRowFirstColumn="0" w:firstRowLastColumn="0" w:lastRowFirstColumn="0" w:lastRowLastColumn="0"/>
              <w:rPr>
                <w:b w:val="0"/>
              </w:rPr>
            </w:pPr>
            <w:r w:rsidRPr="00CC0E76">
              <w:rPr>
                <w:b w:val="0"/>
              </w:rPr>
              <w:t>12</w:t>
            </w:r>
          </w:p>
        </w:tc>
      </w:tr>
      <w:tr w:rsidR="00794A2C" w:rsidRPr="00CC0E76" w14:paraId="7B09D934" w14:textId="77777777" w:rsidTr="00C6062F">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02" w:type="pct"/>
            <w:vAlign w:val="center"/>
          </w:tcPr>
          <w:p w14:paraId="551511BD" w14:textId="77777777" w:rsidR="00794A2C" w:rsidRPr="00CC0E76" w:rsidRDefault="00794A2C" w:rsidP="00C6062F">
            <w:pPr>
              <w:jc w:val="center"/>
            </w:pPr>
          </w:p>
        </w:tc>
        <w:tc>
          <w:tcPr>
            <w:tcW w:w="255" w:type="pct"/>
          </w:tcPr>
          <w:p w14:paraId="24566F3B" w14:textId="77777777" w:rsidR="00794A2C" w:rsidRPr="00CC0E76" w:rsidRDefault="00794A2C" w:rsidP="00C6062F">
            <w:pPr>
              <w:jc w:val="center"/>
              <w:cnfStyle w:val="000000100000" w:firstRow="0" w:lastRow="0" w:firstColumn="0" w:lastColumn="0" w:oddVBand="0" w:evenVBand="0" w:oddHBand="1" w:evenHBand="0" w:firstRowFirstColumn="0" w:firstRowLastColumn="0" w:lastRowFirstColumn="0" w:lastRowLastColumn="0"/>
            </w:pPr>
          </w:p>
        </w:tc>
        <w:tc>
          <w:tcPr>
            <w:tcW w:w="3632" w:type="pct"/>
          </w:tcPr>
          <w:p w14:paraId="22F5EFAB" w14:textId="77777777" w:rsidR="00794A2C" w:rsidRPr="00CC0E76" w:rsidRDefault="00794A2C" w:rsidP="00C6062F">
            <w:pPr>
              <w:jc w:val="center"/>
              <w:cnfStyle w:val="000000100000" w:firstRow="0" w:lastRow="0" w:firstColumn="0" w:lastColumn="0" w:oddVBand="0" w:evenVBand="0" w:oddHBand="1" w:evenHBand="0" w:firstRowFirstColumn="0" w:firstRowLastColumn="0" w:lastRowFirstColumn="0" w:lastRowLastColumn="0"/>
            </w:pPr>
          </w:p>
        </w:tc>
        <w:tc>
          <w:tcPr>
            <w:tcW w:w="471" w:type="pct"/>
            <w:vAlign w:val="center"/>
          </w:tcPr>
          <w:p w14:paraId="4FF846AA" w14:textId="77777777" w:rsidR="00794A2C" w:rsidRPr="00CC0E76" w:rsidRDefault="00794A2C" w:rsidP="00C6062F">
            <w:pPr>
              <w:jc w:val="center"/>
              <w:cnfStyle w:val="000000100000" w:firstRow="0" w:lastRow="0" w:firstColumn="0" w:lastColumn="0" w:oddVBand="0" w:evenVBand="0" w:oddHBand="1" w:evenHBand="0" w:firstRowFirstColumn="0" w:firstRowLastColumn="0" w:lastRowFirstColumn="0" w:lastRowLastColumn="0"/>
            </w:pPr>
          </w:p>
        </w:tc>
        <w:tc>
          <w:tcPr>
            <w:tcW w:w="340" w:type="pct"/>
            <w:vAlign w:val="center"/>
          </w:tcPr>
          <w:p w14:paraId="02BBD5E8" w14:textId="77777777" w:rsidR="00794A2C" w:rsidRPr="00CC0E76" w:rsidRDefault="00794A2C" w:rsidP="00C6062F">
            <w:pPr>
              <w:jc w:val="center"/>
              <w:cnfStyle w:val="000000100000" w:firstRow="0" w:lastRow="0" w:firstColumn="0" w:lastColumn="0" w:oddVBand="0" w:evenVBand="0" w:oddHBand="1" w:evenHBand="0" w:firstRowFirstColumn="0" w:firstRowLastColumn="0" w:lastRowFirstColumn="0" w:lastRowLastColumn="0"/>
            </w:pPr>
          </w:p>
        </w:tc>
      </w:tr>
      <w:tr w:rsidR="00794A2C" w:rsidRPr="00CC0E76" w14:paraId="39F8D7B8" w14:textId="77777777" w:rsidTr="00C6062F">
        <w:trPr>
          <w:trHeight w:val="232"/>
        </w:trPr>
        <w:tc>
          <w:tcPr>
            <w:cnfStyle w:val="001000000000" w:firstRow="0" w:lastRow="0" w:firstColumn="1" w:lastColumn="0" w:oddVBand="0" w:evenVBand="0" w:oddHBand="0" w:evenHBand="0" w:firstRowFirstColumn="0" w:firstRowLastColumn="0" w:lastRowFirstColumn="0" w:lastRowLastColumn="0"/>
            <w:tcW w:w="302" w:type="pct"/>
            <w:vAlign w:val="center"/>
          </w:tcPr>
          <w:p w14:paraId="43DE9B60" w14:textId="77777777" w:rsidR="00794A2C" w:rsidRPr="00CC0E76" w:rsidRDefault="00794A2C" w:rsidP="00C6062F">
            <w:pPr>
              <w:jc w:val="center"/>
              <w:rPr>
                <w:b w:val="0"/>
              </w:rPr>
            </w:pPr>
            <w:r w:rsidRPr="00CC0E76">
              <w:rPr>
                <w:b w:val="0"/>
              </w:rPr>
              <w:t>18.</w:t>
            </w:r>
          </w:p>
        </w:tc>
        <w:tc>
          <w:tcPr>
            <w:tcW w:w="255" w:type="pct"/>
          </w:tcPr>
          <w:p w14:paraId="4DFB899E" w14:textId="77777777" w:rsidR="00794A2C" w:rsidRPr="00CC0E76" w:rsidRDefault="00794A2C" w:rsidP="00C6062F">
            <w:pPr>
              <w:jc w:val="center"/>
              <w:cnfStyle w:val="000000000000" w:firstRow="0" w:lastRow="0" w:firstColumn="0" w:lastColumn="0" w:oddVBand="0" w:evenVBand="0" w:oddHBand="0" w:evenHBand="0" w:firstRowFirstColumn="0" w:firstRowLastColumn="0" w:lastRowFirstColumn="0" w:lastRowLastColumn="0"/>
            </w:pPr>
          </w:p>
        </w:tc>
        <w:tc>
          <w:tcPr>
            <w:tcW w:w="3632" w:type="pct"/>
          </w:tcPr>
          <w:p w14:paraId="45DB40C6" w14:textId="77777777" w:rsidR="00794A2C" w:rsidRPr="00CC0E76" w:rsidRDefault="00794A2C" w:rsidP="00C6062F">
            <w:pPr>
              <w:jc w:val="both"/>
              <w:cnfStyle w:val="000000000000" w:firstRow="0" w:lastRow="0" w:firstColumn="0" w:lastColumn="0" w:oddVBand="0" w:evenVBand="0" w:oddHBand="0" w:evenHBand="0" w:firstRowFirstColumn="0" w:firstRowLastColumn="0" w:lastRowFirstColumn="0" w:lastRowLastColumn="0"/>
            </w:pPr>
            <w:r w:rsidRPr="00CC0E76">
              <w:t>Apply timer functions and object and create different buttons to display:</w:t>
            </w:r>
          </w:p>
          <w:p w14:paraId="0750C59F" w14:textId="77777777" w:rsidR="00794A2C" w:rsidRPr="00CC0E76" w:rsidRDefault="00794A2C" w:rsidP="00C6062F">
            <w:pPr>
              <w:jc w:val="both"/>
              <w:cnfStyle w:val="000000000000" w:firstRow="0" w:lastRow="0" w:firstColumn="0" w:lastColumn="0" w:oddVBand="0" w:evenVBand="0" w:oddHBand="0" w:evenHBand="0" w:firstRowFirstColumn="0" w:firstRowLastColumn="0" w:lastRowFirstColumn="0" w:lastRowLastColumn="0"/>
            </w:pPr>
            <w:proofErr w:type="spellStart"/>
            <w:r w:rsidRPr="00CC0E76">
              <w:t>i</w:t>
            </w:r>
            <w:proofErr w:type="spellEnd"/>
            <w:r w:rsidRPr="00CC0E76">
              <w:t>) Date and time.   ii) Current date not time.</w:t>
            </w:r>
          </w:p>
          <w:p w14:paraId="40BA287F" w14:textId="77777777" w:rsidR="00794A2C" w:rsidRPr="00CC0E76" w:rsidRDefault="00794A2C" w:rsidP="00C6062F">
            <w:pPr>
              <w:jc w:val="both"/>
              <w:cnfStyle w:val="000000000000" w:firstRow="0" w:lastRow="0" w:firstColumn="0" w:lastColumn="0" w:oddVBand="0" w:evenVBand="0" w:oddHBand="0" w:evenHBand="0" w:firstRowFirstColumn="0" w:firstRowLastColumn="0" w:lastRowFirstColumn="0" w:lastRowLastColumn="0"/>
            </w:pPr>
            <w:r w:rsidRPr="00CC0E76">
              <w:t>iii) Current time and not date.</w:t>
            </w:r>
          </w:p>
          <w:p w14:paraId="40B071C5" w14:textId="77777777" w:rsidR="00794A2C" w:rsidRPr="00CC0E76" w:rsidRDefault="00794A2C" w:rsidP="00C6062F">
            <w:pPr>
              <w:jc w:val="both"/>
              <w:cnfStyle w:val="000000000000" w:firstRow="0" w:lastRow="0" w:firstColumn="0" w:lastColumn="0" w:oddVBand="0" w:evenVBand="0" w:oddHBand="0" w:evenHBand="0" w:firstRowFirstColumn="0" w:firstRowLastColumn="0" w:lastRowFirstColumn="0" w:lastRowLastColumn="0"/>
            </w:pPr>
            <w:r w:rsidRPr="00CC0E76">
              <w:t>iv) The message “Your form has been submitted” should appear after 5 seconds.</w:t>
            </w:r>
          </w:p>
          <w:p w14:paraId="4C09600B" w14:textId="77777777" w:rsidR="00794A2C" w:rsidRPr="00CC0E76" w:rsidRDefault="00794A2C" w:rsidP="00C6062F">
            <w:pPr>
              <w:jc w:val="both"/>
              <w:cnfStyle w:val="000000000000" w:firstRow="0" w:lastRow="0" w:firstColumn="0" w:lastColumn="0" w:oddVBand="0" w:evenVBand="0" w:oddHBand="0" w:evenHBand="0" w:firstRowFirstColumn="0" w:firstRowLastColumn="0" w:lastRowFirstColumn="0" w:lastRowLastColumn="0"/>
            </w:pPr>
            <w:r w:rsidRPr="00CC0E76">
              <w:t>v) Stop the execution of the above program before the message gets displayed.</w:t>
            </w:r>
          </w:p>
          <w:p w14:paraId="1EB658CB" w14:textId="77777777" w:rsidR="00794A2C" w:rsidRPr="00CC0E76" w:rsidRDefault="00794A2C" w:rsidP="00C6062F">
            <w:pPr>
              <w:jc w:val="both"/>
              <w:cnfStyle w:val="000000000000" w:firstRow="0" w:lastRow="0" w:firstColumn="0" w:lastColumn="0" w:oddVBand="0" w:evenVBand="0" w:oddHBand="0" w:evenHBand="0" w:firstRowFirstColumn="0" w:firstRowLastColumn="0" w:lastRowFirstColumn="0" w:lastRowLastColumn="0"/>
            </w:pPr>
            <w:r w:rsidRPr="00CC0E76">
              <w:t>vi) Time where the seconds should get changed for every 2 seconds (like a digital clock).</w:t>
            </w:r>
          </w:p>
        </w:tc>
        <w:tc>
          <w:tcPr>
            <w:tcW w:w="471" w:type="pct"/>
            <w:vAlign w:val="center"/>
          </w:tcPr>
          <w:p w14:paraId="54793292" w14:textId="77777777" w:rsidR="00794A2C" w:rsidRPr="00CC0E76" w:rsidRDefault="00794A2C" w:rsidP="00C6062F">
            <w:pPr>
              <w:jc w:val="center"/>
              <w:cnfStyle w:val="000000000000" w:firstRow="0" w:lastRow="0" w:firstColumn="0" w:lastColumn="0" w:oddVBand="0" w:evenVBand="0" w:oddHBand="0" w:evenHBand="0" w:firstRowFirstColumn="0" w:firstRowLastColumn="0" w:lastRowFirstColumn="0" w:lastRowLastColumn="0"/>
            </w:pPr>
            <w:r w:rsidRPr="00CC0E76">
              <w:t>CO3/A</w:t>
            </w:r>
          </w:p>
        </w:tc>
        <w:tc>
          <w:tcPr>
            <w:tcW w:w="340" w:type="pct"/>
            <w:vAlign w:val="center"/>
          </w:tcPr>
          <w:p w14:paraId="4895E82D" w14:textId="77777777" w:rsidR="00794A2C" w:rsidRPr="00CC0E76" w:rsidRDefault="00794A2C" w:rsidP="00C6062F">
            <w:pPr>
              <w:jc w:val="center"/>
              <w:cnfStyle w:val="000000000000" w:firstRow="0" w:lastRow="0" w:firstColumn="0" w:lastColumn="0" w:oddVBand="0" w:evenVBand="0" w:oddHBand="0" w:evenHBand="0" w:firstRowFirstColumn="0" w:firstRowLastColumn="0" w:lastRowFirstColumn="0" w:lastRowLastColumn="0"/>
            </w:pPr>
            <w:r w:rsidRPr="00CC0E76">
              <w:t>12</w:t>
            </w:r>
          </w:p>
        </w:tc>
      </w:tr>
    </w:tbl>
    <w:p w14:paraId="1A7891BA" w14:textId="77777777" w:rsidR="00794A2C" w:rsidRDefault="00794A2C" w:rsidP="00794A2C"/>
    <w:p w14:paraId="1E7B44EB" w14:textId="77777777" w:rsidR="00794A2C" w:rsidRDefault="00794A2C" w:rsidP="00794A2C"/>
    <w:p w14:paraId="7A0FB59F" w14:textId="77777777" w:rsidR="00794A2C" w:rsidRDefault="00794A2C" w:rsidP="00794A2C"/>
    <w:p w14:paraId="47B79530" w14:textId="77777777" w:rsidR="00794A2C" w:rsidRPr="00CC0E76" w:rsidRDefault="00794A2C" w:rsidP="00794A2C"/>
    <w:tbl>
      <w:tblPr>
        <w:tblStyle w:val="TableGrid"/>
        <w:tblW w:w="4937"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543"/>
        <w:gridCol w:w="459"/>
        <w:gridCol w:w="6458"/>
        <w:gridCol w:w="840"/>
        <w:gridCol w:w="602"/>
      </w:tblGrid>
      <w:tr w:rsidR="00794A2C" w:rsidRPr="00CC0E76" w14:paraId="3662DFD7" w14:textId="77777777" w:rsidTr="00C6062F">
        <w:trPr>
          <w:trHeight w:val="232"/>
        </w:trPr>
        <w:tc>
          <w:tcPr>
            <w:tcW w:w="305" w:type="pct"/>
            <w:vAlign w:val="center"/>
          </w:tcPr>
          <w:p w14:paraId="68E33929" w14:textId="77777777" w:rsidR="00794A2C" w:rsidRPr="00CC0E76" w:rsidRDefault="00794A2C" w:rsidP="00C6062F">
            <w:pPr>
              <w:jc w:val="center"/>
            </w:pPr>
            <w:r w:rsidRPr="00CC0E76">
              <w:br w:type="page"/>
              <w:t>19.</w:t>
            </w:r>
          </w:p>
        </w:tc>
        <w:tc>
          <w:tcPr>
            <w:tcW w:w="258" w:type="pct"/>
            <w:vAlign w:val="center"/>
          </w:tcPr>
          <w:p w14:paraId="7014DB38" w14:textId="77777777" w:rsidR="00794A2C" w:rsidRPr="00CC0E76" w:rsidRDefault="00794A2C" w:rsidP="00C6062F">
            <w:pPr>
              <w:jc w:val="center"/>
            </w:pPr>
          </w:p>
        </w:tc>
        <w:tc>
          <w:tcPr>
            <w:tcW w:w="3627" w:type="pct"/>
          </w:tcPr>
          <w:p w14:paraId="6B2AE0D0" w14:textId="77777777" w:rsidR="00794A2C" w:rsidRPr="00CC0E76" w:rsidRDefault="00794A2C" w:rsidP="00C6062F">
            <w:pPr>
              <w:jc w:val="both"/>
              <w:rPr>
                <w:color w:val="000000" w:themeColor="text1"/>
              </w:rPr>
            </w:pPr>
            <w:r w:rsidRPr="00CC0E76">
              <w:rPr>
                <w:color w:val="000000" w:themeColor="text1"/>
              </w:rPr>
              <w:t>Demonstrate the following JSON components with example.</w:t>
            </w:r>
          </w:p>
          <w:p w14:paraId="66FF73F0" w14:textId="77777777" w:rsidR="00794A2C" w:rsidRPr="00CC0E76" w:rsidRDefault="00794A2C" w:rsidP="00C6062F">
            <w:pPr>
              <w:jc w:val="both"/>
              <w:rPr>
                <w:color w:val="000000" w:themeColor="text1"/>
              </w:rPr>
            </w:pPr>
            <w:proofErr w:type="spellStart"/>
            <w:r w:rsidRPr="00CC0E76">
              <w:rPr>
                <w:color w:val="000000" w:themeColor="text1"/>
              </w:rPr>
              <w:t>i</w:t>
            </w:r>
            <w:proofErr w:type="spellEnd"/>
            <w:r w:rsidRPr="00CC0E76">
              <w:rPr>
                <w:color w:val="000000" w:themeColor="text1"/>
              </w:rPr>
              <w:t xml:space="preserve">)data </w:t>
            </w:r>
            <w:proofErr w:type="gramStart"/>
            <w:r w:rsidRPr="00CC0E76">
              <w:rPr>
                <w:color w:val="000000" w:themeColor="text1"/>
              </w:rPr>
              <w:t>types</w:t>
            </w:r>
            <w:r>
              <w:rPr>
                <w:color w:val="000000" w:themeColor="text1"/>
              </w:rPr>
              <w:t xml:space="preserve">  </w:t>
            </w:r>
            <w:r w:rsidRPr="00CC0E76">
              <w:rPr>
                <w:color w:val="000000" w:themeColor="text1"/>
              </w:rPr>
              <w:t>ii</w:t>
            </w:r>
            <w:proofErr w:type="gramEnd"/>
            <w:r w:rsidRPr="00CC0E76">
              <w:rPr>
                <w:color w:val="000000" w:themeColor="text1"/>
              </w:rPr>
              <w:t>)</w:t>
            </w:r>
            <w:r>
              <w:rPr>
                <w:color w:val="000000" w:themeColor="text1"/>
              </w:rPr>
              <w:t xml:space="preserve"> </w:t>
            </w:r>
            <w:r w:rsidRPr="00CC0E76">
              <w:rPr>
                <w:color w:val="000000" w:themeColor="text1"/>
              </w:rPr>
              <w:t>parse</w:t>
            </w:r>
            <w:r>
              <w:rPr>
                <w:color w:val="000000" w:themeColor="text1"/>
              </w:rPr>
              <w:t xml:space="preserve">  </w:t>
            </w:r>
            <w:r w:rsidRPr="00CC0E76">
              <w:rPr>
                <w:color w:val="000000" w:themeColor="text1"/>
              </w:rPr>
              <w:t>iii)</w:t>
            </w:r>
            <w:r>
              <w:rPr>
                <w:color w:val="000000" w:themeColor="text1"/>
              </w:rPr>
              <w:t xml:space="preserve"> </w:t>
            </w:r>
            <w:proofErr w:type="spellStart"/>
            <w:r w:rsidRPr="00CC0E76">
              <w:rPr>
                <w:color w:val="000000" w:themeColor="text1"/>
              </w:rPr>
              <w:t>stringfy</w:t>
            </w:r>
            <w:proofErr w:type="spellEnd"/>
            <w:r w:rsidRPr="00CC0E76">
              <w:rPr>
                <w:color w:val="000000" w:themeColor="text1"/>
              </w:rPr>
              <w:t xml:space="preserve"> </w:t>
            </w:r>
            <w:r>
              <w:rPr>
                <w:color w:val="000000" w:themeColor="text1"/>
              </w:rPr>
              <w:t xml:space="preserve"> </w:t>
            </w:r>
            <w:r w:rsidRPr="00CC0E76">
              <w:rPr>
                <w:color w:val="000000" w:themeColor="text1"/>
              </w:rPr>
              <w:t>iv)</w:t>
            </w:r>
            <w:r>
              <w:rPr>
                <w:color w:val="000000" w:themeColor="text1"/>
              </w:rPr>
              <w:t xml:space="preserve"> </w:t>
            </w:r>
            <w:r w:rsidRPr="00CC0E76">
              <w:rPr>
                <w:color w:val="000000" w:themeColor="text1"/>
              </w:rPr>
              <w:t>objects</w:t>
            </w:r>
            <w:r>
              <w:rPr>
                <w:color w:val="000000" w:themeColor="text1"/>
              </w:rPr>
              <w:t xml:space="preserve">  </w:t>
            </w:r>
            <w:r w:rsidRPr="00CC0E76">
              <w:rPr>
                <w:color w:val="000000" w:themeColor="text1"/>
              </w:rPr>
              <w:t>v)</w:t>
            </w:r>
            <w:r>
              <w:rPr>
                <w:color w:val="000000" w:themeColor="text1"/>
              </w:rPr>
              <w:t xml:space="preserve"> </w:t>
            </w:r>
            <w:r w:rsidRPr="00CC0E76">
              <w:rPr>
                <w:color w:val="000000" w:themeColor="text1"/>
              </w:rPr>
              <w:t>arrays</w:t>
            </w:r>
          </w:p>
        </w:tc>
        <w:tc>
          <w:tcPr>
            <w:tcW w:w="472" w:type="pct"/>
            <w:vAlign w:val="center"/>
          </w:tcPr>
          <w:p w14:paraId="710F9913" w14:textId="77777777" w:rsidR="00794A2C" w:rsidRPr="00CC0E76" w:rsidRDefault="00794A2C" w:rsidP="00C6062F">
            <w:pPr>
              <w:jc w:val="center"/>
            </w:pPr>
            <w:r w:rsidRPr="00CC0E76">
              <w:t>CO6/A</w:t>
            </w:r>
          </w:p>
        </w:tc>
        <w:tc>
          <w:tcPr>
            <w:tcW w:w="338" w:type="pct"/>
            <w:vAlign w:val="center"/>
          </w:tcPr>
          <w:p w14:paraId="7E705467" w14:textId="77777777" w:rsidR="00794A2C" w:rsidRPr="00CC0E76" w:rsidRDefault="00794A2C" w:rsidP="00C6062F">
            <w:pPr>
              <w:jc w:val="center"/>
            </w:pPr>
            <w:r w:rsidRPr="00CC0E76">
              <w:t>12</w:t>
            </w:r>
          </w:p>
        </w:tc>
      </w:tr>
      <w:tr w:rsidR="00794A2C" w:rsidRPr="00CC0E76" w14:paraId="02091CE8" w14:textId="77777777" w:rsidTr="00C6062F">
        <w:trPr>
          <w:trHeight w:val="232"/>
        </w:trPr>
        <w:tc>
          <w:tcPr>
            <w:tcW w:w="305" w:type="pct"/>
            <w:vAlign w:val="center"/>
          </w:tcPr>
          <w:p w14:paraId="0A320EA7" w14:textId="77777777" w:rsidR="00794A2C" w:rsidRPr="00CC0E76" w:rsidRDefault="00794A2C" w:rsidP="00C6062F">
            <w:pPr>
              <w:jc w:val="center"/>
            </w:pPr>
          </w:p>
        </w:tc>
        <w:tc>
          <w:tcPr>
            <w:tcW w:w="258" w:type="pct"/>
            <w:vAlign w:val="center"/>
          </w:tcPr>
          <w:p w14:paraId="3D68E473" w14:textId="77777777" w:rsidR="00794A2C" w:rsidRPr="00CC0E76" w:rsidRDefault="00794A2C" w:rsidP="00C6062F">
            <w:pPr>
              <w:jc w:val="center"/>
            </w:pPr>
          </w:p>
        </w:tc>
        <w:tc>
          <w:tcPr>
            <w:tcW w:w="3627" w:type="pct"/>
          </w:tcPr>
          <w:p w14:paraId="7C10EA10" w14:textId="77777777" w:rsidR="00794A2C" w:rsidRPr="00CC0E76" w:rsidRDefault="00794A2C" w:rsidP="00C6062F">
            <w:pPr>
              <w:jc w:val="center"/>
            </w:pPr>
          </w:p>
        </w:tc>
        <w:tc>
          <w:tcPr>
            <w:tcW w:w="472" w:type="pct"/>
            <w:vAlign w:val="center"/>
          </w:tcPr>
          <w:p w14:paraId="2FF0634C" w14:textId="77777777" w:rsidR="00794A2C" w:rsidRPr="00CC0E76" w:rsidRDefault="00794A2C" w:rsidP="00C6062F">
            <w:pPr>
              <w:jc w:val="center"/>
            </w:pPr>
          </w:p>
        </w:tc>
        <w:tc>
          <w:tcPr>
            <w:tcW w:w="338" w:type="pct"/>
            <w:vAlign w:val="center"/>
          </w:tcPr>
          <w:p w14:paraId="341E1B46" w14:textId="77777777" w:rsidR="00794A2C" w:rsidRPr="00CC0E76" w:rsidRDefault="00794A2C" w:rsidP="00C6062F">
            <w:pPr>
              <w:jc w:val="center"/>
            </w:pPr>
          </w:p>
        </w:tc>
      </w:tr>
      <w:tr w:rsidR="00794A2C" w:rsidRPr="00CC0E76" w14:paraId="5F71C999" w14:textId="77777777" w:rsidTr="00C6062F">
        <w:trPr>
          <w:trHeight w:val="3833"/>
        </w:trPr>
        <w:tc>
          <w:tcPr>
            <w:tcW w:w="305" w:type="pct"/>
            <w:vAlign w:val="center"/>
          </w:tcPr>
          <w:p w14:paraId="32A6A6E8" w14:textId="77777777" w:rsidR="00794A2C" w:rsidRPr="00CC0E76" w:rsidRDefault="00794A2C" w:rsidP="00C6062F">
            <w:pPr>
              <w:jc w:val="center"/>
            </w:pPr>
            <w:r w:rsidRPr="00CC0E76">
              <w:t>20.</w:t>
            </w:r>
          </w:p>
        </w:tc>
        <w:tc>
          <w:tcPr>
            <w:tcW w:w="258" w:type="pct"/>
            <w:vAlign w:val="center"/>
          </w:tcPr>
          <w:p w14:paraId="3E5DD5B8" w14:textId="77777777" w:rsidR="00794A2C" w:rsidRPr="00CC0E76" w:rsidRDefault="00794A2C" w:rsidP="00C6062F">
            <w:pPr>
              <w:jc w:val="center"/>
            </w:pPr>
          </w:p>
        </w:tc>
        <w:tc>
          <w:tcPr>
            <w:tcW w:w="3627" w:type="pct"/>
          </w:tcPr>
          <w:p w14:paraId="30DCD09B" w14:textId="77777777" w:rsidR="00794A2C" w:rsidRPr="00CC0E76" w:rsidRDefault="00794A2C" w:rsidP="00C6062F">
            <w:pPr>
              <w:jc w:val="both"/>
              <w:rPr>
                <w:color w:val="000000" w:themeColor="text1"/>
              </w:rPr>
            </w:pPr>
            <w:r w:rsidRPr="00CC0E76">
              <w:rPr>
                <w:color w:val="000000" w:themeColor="text1"/>
              </w:rPr>
              <w:t>Design a webpage for a university with the following specifications:</w:t>
            </w:r>
          </w:p>
          <w:p w14:paraId="223B9F34" w14:textId="77777777" w:rsidR="00794A2C" w:rsidRPr="00CC0E76" w:rsidRDefault="00794A2C" w:rsidP="00C6062F">
            <w:pPr>
              <w:spacing w:after="160" w:line="259" w:lineRule="auto"/>
              <w:jc w:val="both"/>
              <w:rPr>
                <w:color w:val="000000" w:themeColor="text1"/>
              </w:rPr>
            </w:pPr>
            <w:proofErr w:type="spellStart"/>
            <w:r w:rsidRPr="00CC0E76">
              <w:rPr>
                <w:color w:val="000000" w:themeColor="text1"/>
              </w:rPr>
              <w:t>i</w:t>
            </w:r>
            <w:proofErr w:type="spellEnd"/>
            <w:r w:rsidRPr="00CC0E76">
              <w:rPr>
                <w:color w:val="000000" w:themeColor="text1"/>
              </w:rPr>
              <w:t>)</w:t>
            </w:r>
            <w:r>
              <w:rPr>
                <w:color w:val="000000" w:themeColor="text1"/>
              </w:rPr>
              <w:t xml:space="preserve"> </w:t>
            </w:r>
            <w:r w:rsidRPr="00CC0E76">
              <w:rPr>
                <w:color w:val="000000" w:themeColor="text1"/>
              </w:rPr>
              <w:t>display the faculty and student details in a table by including all the table tag properties.</w:t>
            </w:r>
          </w:p>
          <w:p w14:paraId="64576003" w14:textId="77777777" w:rsidR="00794A2C" w:rsidRPr="00CC0E76" w:rsidRDefault="00794A2C" w:rsidP="00C6062F">
            <w:pPr>
              <w:spacing w:after="160" w:line="259" w:lineRule="auto"/>
              <w:jc w:val="both"/>
              <w:rPr>
                <w:color w:val="000000" w:themeColor="text1"/>
              </w:rPr>
            </w:pPr>
            <w:r w:rsidRPr="00CC0E76">
              <w:rPr>
                <w:color w:val="000000" w:themeColor="text1"/>
              </w:rPr>
              <w:t>ii)</w:t>
            </w:r>
            <w:r>
              <w:rPr>
                <w:color w:val="000000" w:themeColor="text1"/>
              </w:rPr>
              <w:t xml:space="preserve"> </w:t>
            </w:r>
            <w:r w:rsidRPr="00CC0E76">
              <w:rPr>
                <w:color w:val="000000" w:themeColor="text1"/>
              </w:rPr>
              <w:t>use header, footer and navigation sections to display necessary details such as contact, institution, admission, infrastructure details etc.</w:t>
            </w:r>
          </w:p>
          <w:p w14:paraId="070B2FEE" w14:textId="77777777" w:rsidR="00794A2C" w:rsidRPr="00CC0E76" w:rsidRDefault="00794A2C" w:rsidP="00C6062F">
            <w:pPr>
              <w:spacing w:after="160" w:line="259" w:lineRule="auto"/>
              <w:jc w:val="both"/>
              <w:rPr>
                <w:color w:val="000000" w:themeColor="text1"/>
              </w:rPr>
            </w:pPr>
            <w:r w:rsidRPr="00CC0E76">
              <w:rPr>
                <w:color w:val="000000" w:themeColor="text1"/>
              </w:rPr>
              <w:t>iii)</w:t>
            </w:r>
            <w:r>
              <w:rPr>
                <w:color w:val="000000" w:themeColor="text1"/>
              </w:rPr>
              <w:t xml:space="preserve"> </w:t>
            </w:r>
            <w:r w:rsidRPr="00CC0E76">
              <w:rPr>
                <w:color w:val="000000" w:themeColor="text1"/>
              </w:rPr>
              <w:t xml:space="preserve">use external and internal links. </w:t>
            </w:r>
          </w:p>
          <w:p w14:paraId="533A72F5" w14:textId="77777777" w:rsidR="00794A2C" w:rsidRPr="00CC0E76" w:rsidRDefault="00794A2C" w:rsidP="00C6062F">
            <w:pPr>
              <w:spacing w:after="160" w:line="259" w:lineRule="auto"/>
              <w:jc w:val="both"/>
              <w:rPr>
                <w:color w:val="000000" w:themeColor="text1"/>
              </w:rPr>
            </w:pPr>
            <w:r w:rsidRPr="00CC0E76">
              <w:rPr>
                <w:color w:val="000000" w:themeColor="text1"/>
              </w:rPr>
              <w:t>iv)</w:t>
            </w:r>
            <w:r>
              <w:rPr>
                <w:color w:val="000000" w:themeColor="text1"/>
              </w:rPr>
              <w:t xml:space="preserve"> </w:t>
            </w:r>
            <w:r w:rsidRPr="00CC0E76">
              <w:rPr>
                <w:color w:val="000000" w:themeColor="text1"/>
              </w:rPr>
              <w:t>display a background image using &lt;</w:t>
            </w:r>
            <w:proofErr w:type="spellStart"/>
            <w:r w:rsidRPr="00CC0E76">
              <w:rPr>
                <w:color w:val="000000" w:themeColor="text1"/>
              </w:rPr>
              <w:t>img</w:t>
            </w:r>
            <w:proofErr w:type="spellEnd"/>
            <w:r w:rsidRPr="00CC0E76">
              <w:rPr>
                <w:color w:val="000000" w:themeColor="text1"/>
              </w:rPr>
              <w:t>&gt; and part the content in the body using &lt;div&gt;</w:t>
            </w:r>
          </w:p>
          <w:p w14:paraId="0459155F" w14:textId="77777777" w:rsidR="00794A2C" w:rsidRPr="00CC0E76" w:rsidRDefault="00794A2C" w:rsidP="00C6062F">
            <w:pPr>
              <w:spacing w:after="160" w:line="259" w:lineRule="auto"/>
              <w:jc w:val="both"/>
              <w:rPr>
                <w:color w:val="000000" w:themeColor="text1"/>
              </w:rPr>
            </w:pPr>
            <w:r w:rsidRPr="00CC0E76">
              <w:rPr>
                <w:color w:val="000000" w:themeColor="text1"/>
              </w:rPr>
              <w:t>v)</w:t>
            </w:r>
            <w:r>
              <w:rPr>
                <w:color w:val="000000" w:themeColor="text1"/>
              </w:rPr>
              <w:t xml:space="preserve"> </w:t>
            </w:r>
            <w:r w:rsidRPr="00CC0E76">
              <w:rPr>
                <w:color w:val="000000" w:themeColor="text1"/>
              </w:rPr>
              <w:t>use ordered list and unordered list to display important facility provided by them.</w:t>
            </w:r>
          </w:p>
        </w:tc>
        <w:tc>
          <w:tcPr>
            <w:tcW w:w="472" w:type="pct"/>
            <w:vAlign w:val="center"/>
          </w:tcPr>
          <w:p w14:paraId="6895945B" w14:textId="77777777" w:rsidR="00794A2C" w:rsidRPr="00CC0E76" w:rsidRDefault="00794A2C" w:rsidP="00C6062F">
            <w:pPr>
              <w:jc w:val="center"/>
            </w:pPr>
            <w:r w:rsidRPr="00CC0E76">
              <w:t>CO1/C</w:t>
            </w:r>
          </w:p>
        </w:tc>
        <w:tc>
          <w:tcPr>
            <w:tcW w:w="338" w:type="pct"/>
            <w:vAlign w:val="center"/>
          </w:tcPr>
          <w:p w14:paraId="4D6965C3" w14:textId="77777777" w:rsidR="00794A2C" w:rsidRPr="00CC0E76" w:rsidRDefault="00794A2C" w:rsidP="00C6062F">
            <w:pPr>
              <w:jc w:val="center"/>
            </w:pPr>
            <w:r w:rsidRPr="00CC0E76">
              <w:t>12</w:t>
            </w:r>
          </w:p>
        </w:tc>
      </w:tr>
      <w:tr w:rsidR="00794A2C" w:rsidRPr="00CC0E76" w14:paraId="39B9D084" w14:textId="77777777" w:rsidTr="00C6062F">
        <w:trPr>
          <w:trHeight w:val="232"/>
        </w:trPr>
        <w:tc>
          <w:tcPr>
            <w:tcW w:w="305" w:type="pct"/>
            <w:vAlign w:val="center"/>
          </w:tcPr>
          <w:p w14:paraId="2B4FD1AB" w14:textId="77777777" w:rsidR="00794A2C" w:rsidRPr="00CC0E76" w:rsidRDefault="00794A2C" w:rsidP="00C6062F">
            <w:pPr>
              <w:jc w:val="center"/>
            </w:pPr>
          </w:p>
        </w:tc>
        <w:tc>
          <w:tcPr>
            <w:tcW w:w="258" w:type="pct"/>
            <w:vAlign w:val="center"/>
          </w:tcPr>
          <w:p w14:paraId="302B53DB" w14:textId="77777777" w:rsidR="00794A2C" w:rsidRPr="00CC0E76" w:rsidRDefault="00794A2C" w:rsidP="00C6062F">
            <w:pPr>
              <w:jc w:val="center"/>
            </w:pPr>
          </w:p>
        </w:tc>
        <w:tc>
          <w:tcPr>
            <w:tcW w:w="3627" w:type="pct"/>
          </w:tcPr>
          <w:p w14:paraId="093CBE05" w14:textId="77777777" w:rsidR="00794A2C" w:rsidRPr="00CC0E76" w:rsidRDefault="00794A2C" w:rsidP="00C6062F">
            <w:pPr>
              <w:jc w:val="center"/>
            </w:pPr>
          </w:p>
        </w:tc>
        <w:tc>
          <w:tcPr>
            <w:tcW w:w="472" w:type="pct"/>
            <w:vAlign w:val="center"/>
          </w:tcPr>
          <w:p w14:paraId="7A5287E6" w14:textId="77777777" w:rsidR="00794A2C" w:rsidRPr="00CC0E76" w:rsidRDefault="00794A2C" w:rsidP="00C6062F">
            <w:pPr>
              <w:jc w:val="center"/>
            </w:pPr>
          </w:p>
        </w:tc>
        <w:tc>
          <w:tcPr>
            <w:tcW w:w="338" w:type="pct"/>
            <w:vAlign w:val="center"/>
          </w:tcPr>
          <w:p w14:paraId="4B348AB3" w14:textId="77777777" w:rsidR="00794A2C" w:rsidRPr="00CC0E76" w:rsidRDefault="00794A2C" w:rsidP="00C6062F">
            <w:pPr>
              <w:jc w:val="center"/>
            </w:pPr>
          </w:p>
        </w:tc>
      </w:tr>
      <w:tr w:rsidR="00794A2C" w:rsidRPr="00CC0E76" w14:paraId="18B7F31B" w14:textId="77777777" w:rsidTr="00C6062F">
        <w:trPr>
          <w:trHeight w:val="232"/>
        </w:trPr>
        <w:tc>
          <w:tcPr>
            <w:tcW w:w="305" w:type="pct"/>
            <w:vAlign w:val="center"/>
          </w:tcPr>
          <w:p w14:paraId="2881297A" w14:textId="77777777" w:rsidR="00794A2C" w:rsidRPr="00CC0E76" w:rsidRDefault="00794A2C" w:rsidP="00C6062F">
            <w:pPr>
              <w:jc w:val="center"/>
            </w:pPr>
            <w:r w:rsidRPr="00CC0E76">
              <w:t>21.</w:t>
            </w:r>
          </w:p>
        </w:tc>
        <w:tc>
          <w:tcPr>
            <w:tcW w:w="258" w:type="pct"/>
            <w:vAlign w:val="center"/>
          </w:tcPr>
          <w:p w14:paraId="7E20F8C5" w14:textId="77777777" w:rsidR="00794A2C" w:rsidRPr="00CC0E76" w:rsidRDefault="00794A2C" w:rsidP="00C6062F">
            <w:pPr>
              <w:jc w:val="center"/>
            </w:pPr>
          </w:p>
        </w:tc>
        <w:tc>
          <w:tcPr>
            <w:tcW w:w="3627" w:type="pct"/>
          </w:tcPr>
          <w:p w14:paraId="51F49A65" w14:textId="77777777" w:rsidR="00794A2C" w:rsidRPr="00CC0E76" w:rsidRDefault="00794A2C" w:rsidP="00C6062F">
            <w:pPr>
              <w:jc w:val="both"/>
            </w:pPr>
            <w:r w:rsidRPr="00CC0E76">
              <w:rPr>
                <w:color w:val="000000" w:themeColor="text1"/>
              </w:rPr>
              <w:t>Explain in detail about different classes of buttons, text colors and background colors used in bootstrap with example</w:t>
            </w:r>
            <w:r w:rsidRPr="00CC0E76">
              <w:rPr>
                <w:color w:val="70AD47" w:themeColor="accent6"/>
              </w:rPr>
              <w:t>.</w:t>
            </w:r>
          </w:p>
        </w:tc>
        <w:tc>
          <w:tcPr>
            <w:tcW w:w="472" w:type="pct"/>
            <w:vAlign w:val="center"/>
          </w:tcPr>
          <w:p w14:paraId="2FD40636" w14:textId="77777777" w:rsidR="00794A2C" w:rsidRPr="00CC0E76" w:rsidRDefault="00794A2C" w:rsidP="00C6062F">
            <w:pPr>
              <w:jc w:val="center"/>
            </w:pPr>
            <w:r w:rsidRPr="00CC0E76">
              <w:t>CO1/U</w:t>
            </w:r>
          </w:p>
        </w:tc>
        <w:tc>
          <w:tcPr>
            <w:tcW w:w="338" w:type="pct"/>
            <w:vAlign w:val="center"/>
          </w:tcPr>
          <w:p w14:paraId="73FF0035" w14:textId="77777777" w:rsidR="00794A2C" w:rsidRPr="00CC0E76" w:rsidRDefault="00794A2C" w:rsidP="00C6062F">
            <w:pPr>
              <w:jc w:val="center"/>
            </w:pPr>
            <w:r w:rsidRPr="00CC0E76">
              <w:t>12</w:t>
            </w:r>
          </w:p>
        </w:tc>
      </w:tr>
      <w:tr w:rsidR="00794A2C" w:rsidRPr="00CC0E76" w14:paraId="0236DCDF" w14:textId="77777777" w:rsidTr="00C6062F">
        <w:trPr>
          <w:trHeight w:val="232"/>
        </w:trPr>
        <w:tc>
          <w:tcPr>
            <w:tcW w:w="305" w:type="pct"/>
            <w:vAlign w:val="center"/>
          </w:tcPr>
          <w:p w14:paraId="63F62467" w14:textId="77777777" w:rsidR="00794A2C" w:rsidRPr="00CC0E76" w:rsidRDefault="00794A2C" w:rsidP="00C6062F">
            <w:pPr>
              <w:jc w:val="center"/>
            </w:pPr>
          </w:p>
        </w:tc>
        <w:tc>
          <w:tcPr>
            <w:tcW w:w="258" w:type="pct"/>
            <w:vAlign w:val="center"/>
          </w:tcPr>
          <w:p w14:paraId="74DF7C33" w14:textId="77777777" w:rsidR="00794A2C" w:rsidRPr="00CC0E76" w:rsidRDefault="00794A2C" w:rsidP="00C6062F">
            <w:pPr>
              <w:jc w:val="center"/>
            </w:pPr>
          </w:p>
        </w:tc>
        <w:tc>
          <w:tcPr>
            <w:tcW w:w="3627" w:type="pct"/>
          </w:tcPr>
          <w:p w14:paraId="3CACA93D" w14:textId="77777777" w:rsidR="00794A2C" w:rsidRPr="00CC0E76" w:rsidRDefault="00794A2C" w:rsidP="00C6062F">
            <w:pPr>
              <w:jc w:val="center"/>
            </w:pPr>
          </w:p>
        </w:tc>
        <w:tc>
          <w:tcPr>
            <w:tcW w:w="472" w:type="pct"/>
            <w:vAlign w:val="center"/>
          </w:tcPr>
          <w:p w14:paraId="46E5549D" w14:textId="77777777" w:rsidR="00794A2C" w:rsidRPr="00CC0E76" w:rsidRDefault="00794A2C" w:rsidP="00C6062F">
            <w:pPr>
              <w:jc w:val="center"/>
            </w:pPr>
          </w:p>
        </w:tc>
        <w:tc>
          <w:tcPr>
            <w:tcW w:w="338" w:type="pct"/>
            <w:vAlign w:val="center"/>
          </w:tcPr>
          <w:p w14:paraId="66EBE180" w14:textId="77777777" w:rsidR="00794A2C" w:rsidRPr="00CC0E76" w:rsidRDefault="00794A2C" w:rsidP="00C6062F">
            <w:pPr>
              <w:jc w:val="center"/>
            </w:pPr>
          </w:p>
        </w:tc>
      </w:tr>
      <w:tr w:rsidR="00794A2C" w:rsidRPr="00CC0E76" w14:paraId="29ADDC7E" w14:textId="77777777" w:rsidTr="00C6062F">
        <w:trPr>
          <w:trHeight w:val="234"/>
        </w:trPr>
        <w:tc>
          <w:tcPr>
            <w:tcW w:w="305" w:type="pct"/>
            <w:vAlign w:val="center"/>
          </w:tcPr>
          <w:p w14:paraId="0DC403AC" w14:textId="77777777" w:rsidR="00794A2C" w:rsidRPr="00CC0E76" w:rsidRDefault="00794A2C" w:rsidP="00C6062F">
            <w:pPr>
              <w:jc w:val="center"/>
            </w:pPr>
            <w:r w:rsidRPr="00CC0E76">
              <w:t>22.</w:t>
            </w:r>
          </w:p>
        </w:tc>
        <w:tc>
          <w:tcPr>
            <w:tcW w:w="258" w:type="pct"/>
            <w:vAlign w:val="center"/>
          </w:tcPr>
          <w:p w14:paraId="33CD9ADB" w14:textId="77777777" w:rsidR="00794A2C" w:rsidRPr="00CC0E76" w:rsidRDefault="00794A2C" w:rsidP="00C6062F">
            <w:pPr>
              <w:jc w:val="center"/>
            </w:pPr>
          </w:p>
        </w:tc>
        <w:tc>
          <w:tcPr>
            <w:tcW w:w="3627" w:type="pct"/>
          </w:tcPr>
          <w:p w14:paraId="71BA84F8" w14:textId="77777777" w:rsidR="00794A2C" w:rsidRPr="00CC0E76" w:rsidRDefault="00794A2C" w:rsidP="00C6062F">
            <w:pPr>
              <w:jc w:val="both"/>
            </w:pPr>
            <w:r w:rsidRPr="00CC0E76">
              <w:t>Explain the file system modules of Node.js with suitable examples.</w:t>
            </w:r>
          </w:p>
        </w:tc>
        <w:tc>
          <w:tcPr>
            <w:tcW w:w="472" w:type="pct"/>
            <w:vAlign w:val="center"/>
          </w:tcPr>
          <w:p w14:paraId="1B8C0DE4" w14:textId="77777777" w:rsidR="00794A2C" w:rsidRPr="00CC0E76" w:rsidRDefault="00794A2C" w:rsidP="00C6062F">
            <w:pPr>
              <w:jc w:val="center"/>
            </w:pPr>
            <w:r w:rsidRPr="00CC0E76">
              <w:t>CO2/U</w:t>
            </w:r>
          </w:p>
        </w:tc>
        <w:tc>
          <w:tcPr>
            <w:tcW w:w="338" w:type="pct"/>
            <w:vAlign w:val="center"/>
          </w:tcPr>
          <w:p w14:paraId="66FD979A" w14:textId="77777777" w:rsidR="00794A2C" w:rsidRPr="00CC0E76" w:rsidRDefault="00794A2C" w:rsidP="00C6062F">
            <w:pPr>
              <w:jc w:val="center"/>
            </w:pPr>
            <w:r w:rsidRPr="00CC0E76">
              <w:t>12</w:t>
            </w:r>
          </w:p>
        </w:tc>
      </w:tr>
      <w:tr w:rsidR="00794A2C" w:rsidRPr="00CC0E76" w14:paraId="5FAD5C7F" w14:textId="77777777" w:rsidTr="00C6062F">
        <w:trPr>
          <w:trHeight w:val="232"/>
        </w:trPr>
        <w:tc>
          <w:tcPr>
            <w:tcW w:w="305" w:type="pct"/>
            <w:vAlign w:val="center"/>
          </w:tcPr>
          <w:p w14:paraId="0DF096AF" w14:textId="77777777" w:rsidR="00794A2C" w:rsidRPr="00CC0E76" w:rsidRDefault="00794A2C" w:rsidP="00C6062F">
            <w:pPr>
              <w:jc w:val="center"/>
            </w:pPr>
          </w:p>
        </w:tc>
        <w:tc>
          <w:tcPr>
            <w:tcW w:w="258" w:type="pct"/>
            <w:vAlign w:val="center"/>
          </w:tcPr>
          <w:p w14:paraId="61D160EF" w14:textId="77777777" w:rsidR="00794A2C" w:rsidRPr="00CC0E76" w:rsidRDefault="00794A2C" w:rsidP="00C6062F">
            <w:pPr>
              <w:jc w:val="center"/>
            </w:pPr>
          </w:p>
        </w:tc>
        <w:tc>
          <w:tcPr>
            <w:tcW w:w="3627" w:type="pct"/>
          </w:tcPr>
          <w:p w14:paraId="388094DB" w14:textId="77777777" w:rsidR="00794A2C" w:rsidRPr="00CC0E76" w:rsidRDefault="00794A2C" w:rsidP="00C6062F">
            <w:pPr>
              <w:jc w:val="center"/>
            </w:pPr>
          </w:p>
        </w:tc>
        <w:tc>
          <w:tcPr>
            <w:tcW w:w="472" w:type="pct"/>
            <w:vAlign w:val="center"/>
          </w:tcPr>
          <w:p w14:paraId="37DB5BD8" w14:textId="77777777" w:rsidR="00794A2C" w:rsidRPr="00CC0E76" w:rsidRDefault="00794A2C" w:rsidP="00C6062F">
            <w:pPr>
              <w:jc w:val="center"/>
            </w:pPr>
          </w:p>
        </w:tc>
        <w:tc>
          <w:tcPr>
            <w:tcW w:w="338" w:type="pct"/>
            <w:vAlign w:val="center"/>
          </w:tcPr>
          <w:p w14:paraId="755F2F7A" w14:textId="77777777" w:rsidR="00794A2C" w:rsidRPr="00CC0E76" w:rsidRDefault="00794A2C" w:rsidP="00C6062F">
            <w:pPr>
              <w:jc w:val="center"/>
            </w:pPr>
          </w:p>
        </w:tc>
      </w:tr>
      <w:tr w:rsidR="00794A2C" w:rsidRPr="00CC0E76" w14:paraId="6110043A" w14:textId="77777777" w:rsidTr="00C6062F">
        <w:trPr>
          <w:trHeight w:val="226"/>
        </w:trPr>
        <w:tc>
          <w:tcPr>
            <w:tcW w:w="305" w:type="pct"/>
            <w:vAlign w:val="center"/>
          </w:tcPr>
          <w:p w14:paraId="18C253AC" w14:textId="77777777" w:rsidR="00794A2C" w:rsidRPr="00CC0E76" w:rsidRDefault="00794A2C" w:rsidP="00C6062F">
            <w:pPr>
              <w:jc w:val="center"/>
            </w:pPr>
            <w:r w:rsidRPr="00CC0E76">
              <w:t>23.</w:t>
            </w:r>
          </w:p>
        </w:tc>
        <w:tc>
          <w:tcPr>
            <w:tcW w:w="258" w:type="pct"/>
            <w:vAlign w:val="center"/>
          </w:tcPr>
          <w:p w14:paraId="7210B7A9" w14:textId="77777777" w:rsidR="00794A2C" w:rsidRPr="00CC0E76" w:rsidRDefault="00794A2C" w:rsidP="00C6062F">
            <w:pPr>
              <w:jc w:val="center"/>
            </w:pPr>
          </w:p>
        </w:tc>
        <w:tc>
          <w:tcPr>
            <w:tcW w:w="3627" w:type="pct"/>
          </w:tcPr>
          <w:p w14:paraId="0662C7DB" w14:textId="77777777" w:rsidR="00794A2C" w:rsidRPr="00CC0E76" w:rsidRDefault="00794A2C" w:rsidP="00C6062F">
            <w:pPr>
              <w:jc w:val="both"/>
            </w:pPr>
            <w:r w:rsidRPr="00CC0E76">
              <w:t xml:space="preserve">Implement the validation strategy by designing the following scenario for AngularJS form with the fields first name, last name, password, radio button, checkbox, and submit button. Implement form validation for all the above fields. All the above fields should throw error if any of the field is left unfilled. For first name and last name set default minimum and maximum length. If the condition is not satisfied it should throw an error message. If none </w:t>
            </w:r>
            <w:r w:rsidRPr="00CC0E76">
              <w:lastRenderedPageBreak/>
              <w:t>of the above conditions are satisfied submit button should be disabled.</w:t>
            </w:r>
          </w:p>
        </w:tc>
        <w:tc>
          <w:tcPr>
            <w:tcW w:w="472" w:type="pct"/>
            <w:vAlign w:val="center"/>
          </w:tcPr>
          <w:p w14:paraId="1699E0F9" w14:textId="77777777" w:rsidR="00794A2C" w:rsidRPr="00CC0E76" w:rsidRDefault="00794A2C" w:rsidP="00C6062F">
            <w:pPr>
              <w:jc w:val="center"/>
            </w:pPr>
            <w:r w:rsidRPr="00CC0E76">
              <w:lastRenderedPageBreak/>
              <w:t>CO5/A</w:t>
            </w:r>
          </w:p>
        </w:tc>
        <w:tc>
          <w:tcPr>
            <w:tcW w:w="338" w:type="pct"/>
            <w:vAlign w:val="center"/>
          </w:tcPr>
          <w:p w14:paraId="28585DB7" w14:textId="77777777" w:rsidR="00794A2C" w:rsidRPr="00CC0E76" w:rsidRDefault="00794A2C" w:rsidP="00C6062F">
            <w:pPr>
              <w:jc w:val="center"/>
            </w:pPr>
            <w:r w:rsidRPr="00CC0E76">
              <w:t>12</w:t>
            </w:r>
          </w:p>
        </w:tc>
      </w:tr>
      <w:tr w:rsidR="00794A2C" w:rsidRPr="00CC0E76" w14:paraId="58721064" w14:textId="77777777" w:rsidTr="00C6062F">
        <w:trPr>
          <w:trHeight w:val="226"/>
        </w:trPr>
        <w:tc>
          <w:tcPr>
            <w:tcW w:w="305" w:type="pct"/>
            <w:vAlign w:val="center"/>
          </w:tcPr>
          <w:p w14:paraId="3E7F219A" w14:textId="77777777" w:rsidR="00794A2C" w:rsidRPr="00CC0E76" w:rsidRDefault="00794A2C" w:rsidP="00C6062F">
            <w:pPr>
              <w:jc w:val="center"/>
            </w:pPr>
          </w:p>
        </w:tc>
        <w:tc>
          <w:tcPr>
            <w:tcW w:w="258" w:type="pct"/>
            <w:vAlign w:val="center"/>
          </w:tcPr>
          <w:p w14:paraId="2E38E671" w14:textId="77777777" w:rsidR="00794A2C" w:rsidRPr="00CC0E76" w:rsidRDefault="00794A2C" w:rsidP="00C6062F">
            <w:pPr>
              <w:jc w:val="center"/>
            </w:pPr>
          </w:p>
        </w:tc>
        <w:tc>
          <w:tcPr>
            <w:tcW w:w="4437" w:type="pct"/>
            <w:gridSpan w:val="3"/>
          </w:tcPr>
          <w:p w14:paraId="57ED3A31" w14:textId="77777777" w:rsidR="00794A2C" w:rsidRDefault="00794A2C" w:rsidP="00C6062F">
            <w:pPr>
              <w:jc w:val="center"/>
              <w:rPr>
                <w:b/>
                <w:u w:val="single"/>
              </w:rPr>
            </w:pPr>
          </w:p>
          <w:p w14:paraId="42DE4C08" w14:textId="77777777" w:rsidR="00794A2C" w:rsidRDefault="00794A2C" w:rsidP="00C6062F">
            <w:r w:rsidRPr="00CC0E76">
              <w:rPr>
                <w:b/>
                <w:u w:val="single"/>
              </w:rPr>
              <w:t>Compulsory</w:t>
            </w:r>
            <w:r w:rsidRPr="00CC0E76">
              <w:t>:</w:t>
            </w:r>
          </w:p>
          <w:p w14:paraId="6517ADC3" w14:textId="77777777" w:rsidR="00794A2C" w:rsidRPr="00CC0E76" w:rsidRDefault="00794A2C" w:rsidP="00C6062F">
            <w:pPr>
              <w:jc w:val="center"/>
            </w:pPr>
          </w:p>
        </w:tc>
      </w:tr>
      <w:tr w:rsidR="00794A2C" w:rsidRPr="00CC0E76" w14:paraId="6AFEA55B" w14:textId="77777777" w:rsidTr="00C6062F">
        <w:trPr>
          <w:trHeight w:val="323"/>
        </w:trPr>
        <w:tc>
          <w:tcPr>
            <w:tcW w:w="305" w:type="pct"/>
            <w:vAlign w:val="center"/>
          </w:tcPr>
          <w:p w14:paraId="2AEBC484" w14:textId="77777777" w:rsidR="00794A2C" w:rsidRPr="00CC0E76" w:rsidRDefault="00794A2C" w:rsidP="00C6062F">
            <w:pPr>
              <w:jc w:val="center"/>
            </w:pPr>
            <w:r w:rsidRPr="00CC0E76">
              <w:t>24.</w:t>
            </w:r>
          </w:p>
        </w:tc>
        <w:tc>
          <w:tcPr>
            <w:tcW w:w="258" w:type="pct"/>
            <w:vAlign w:val="center"/>
          </w:tcPr>
          <w:p w14:paraId="31DEBCEB" w14:textId="77777777" w:rsidR="00794A2C" w:rsidRPr="00CC0E76" w:rsidRDefault="00794A2C" w:rsidP="00C6062F">
            <w:pPr>
              <w:jc w:val="center"/>
            </w:pPr>
          </w:p>
        </w:tc>
        <w:tc>
          <w:tcPr>
            <w:tcW w:w="3627" w:type="pct"/>
          </w:tcPr>
          <w:p w14:paraId="4902495B" w14:textId="77777777" w:rsidR="00794A2C" w:rsidRPr="00CC0E76" w:rsidRDefault="00794A2C" w:rsidP="00C6062F">
            <w:pPr>
              <w:jc w:val="both"/>
              <w:rPr>
                <w:color w:val="000000" w:themeColor="text1"/>
              </w:rPr>
            </w:pPr>
            <w:r w:rsidRPr="00CC0E76">
              <w:rPr>
                <w:color w:val="000000" w:themeColor="text1"/>
              </w:rPr>
              <w:t xml:space="preserve">Create a student database using mongo dB with the fields: </w:t>
            </w:r>
          </w:p>
          <w:p w14:paraId="77C4F48F" w14:textId="77777777" w:rsidR="00794A2C" w:rsidRPr="00CC0E76" w:rsidRDefault="00794A2C" w:rsidP="00C6062F">
            <w:pPr>
              <w:jc w:val="both"/>
              <w:rPr>
                <w:color w:val="000000" w:themeColor="text1"/>
              </w:rPr>
            </w:pPr>
            <w:r w:rsidRPr="00CC0E76">
              <w:rPr>
                <w:color w:val="000000" w:themeColor="text1"/>
              </w:rPr>
              <w:t xml:space="preserve">(Name, Degree, CGPA). Also perform the below operations </w:t>
            </w:r>
          </w:p>
          <w:p w14:paraId="59E6FD3F" w14:textId="77777777" w:rsidR="00794A2C" w:rsidRPr="00CC0E76" w:rsidRDefault="00794A2C" w:rsidP="00C6062F">
            <w:pPr>
              <w:jc w:val="both"/>
              <w:rPr>
                <w:color w:val="000000" w:themeColor="text1"/>
              </w:rPr>
            </w:pPr>
            <w:proofErr w:type="spellStart"/>
            <w:r w:rsidRPr="00CC0E76">
              <w:rPr>
                <w:color w:val="000000" w:themeColor="text1"/>
              </w:rPr>
              <w:t>i</w:t>
            </w:r>
            <w:proofErr w:type="spellEnd"/>
            <w:r w:rsidRPr="00CC0E76">
              <w:rPr>
                <w:color w:val="000000" w:themeColor="text1"/>
              </w:rPr>
              <w:t>)</w:t>
            </w:r>
            <w:r>
              <w:rPr>
                <w:color w:val="000000" w:themeColor="text1"/>
              </w:rPr>
              <w:t xml:space="preserve"> </w:t>
            </w:r>
            <w:r w:rsidRPr="00CC0E76">
              <w:rPr>
                <w:color w:val="000000" w:themeColor="text1"/>
              </w:rPr>
              <w:t>insert 5 documents.</w:t>
            </w:r>
          </w:p>
          <w:p w14:paraId="0D8E37ED" w14:textId="77777777" w:rsidR="00794A2C" w:rsidRPr="00CC0E76" w:rsidRDefault="00794A2C" w:rsidP="00C6062F">
            <w:pPr>
              <w:jc w:val="both"/>
              <w:rPr>
                <w:color w:val="000000" w:themeColor="text1"/>
              </w:rPr>
            </w:pPr>
            <w:r w:rsidRPr="00CC0E76">
              <w:rPr>
                <w:color w:val="000000" w:themeColor="text1"/>
              </w:rPr>
              <w:t>ii)</w:t>
            </w:r>
            <w:r>
              <w:rPr>
                <w:color w:val="000000" w:themeColor="text1"/>
              </w:rPr>
              <w:t xml:space="preserve"> </w:t>
            </w:r>
            <w:r w:rsidRPr="00CC0E76">
              <w:rPr>
                <w:color w:val="000000" w:themeColor="text1"/>
              </w:rPr>
              <w:t>display all the documents.</w:t>
            </w:r>
          </w:p>
          <w:p w14:paraId="24043100" w14:textId="77777777" w:rsidR="00794A2C" w:rsidRPr="00CC0E76" w:rsidRDefault="00794A2C" w:rsidP="00C6062F">
            <w:r w:rsidRPr="00CC0E76">
              <w:t>iii)</w:t>
            </w:r>
            <w:r>
              <w:t xml:space="preserve"> </w:t>
            </w:r>
            <w:r w:rsidRPr="00CC0E76">
              <w:t>find the first document in the customers collection.</w:t>
            </w:r>
          </w:p>
          <w:p w14:paraId="4FD8A5CA" w14:textId="77777777" w:rsidR="00794A2C" w:rsidRPr="00CC0E76" w:rsidRDefault="00794A2C" w:rsidP="00C6062F">
            <w:r w:rsidRPr="00CC0E76">
              <w:t>iv)</w:t>
            </w:r>
            <w:r>
              <w:t xml:space="preserve"> </w:t>
            </w:r>
            <w:r w:rsidRPr="00CC0E76">
              <w:t>exclude "name" from the result.</w:t>
            </w:r>
          </w:p>
          <w:p w14:paraId="455D1996" w14:textId="77777777" w:rsidR="00794A2C" w:rsidRPr="00CC0E76" w:rsidRDefault="00794A2C" w:rsidP="00C6062F">
            <w:r w:rsidRPr="00CC0E76">
              <w:t>v)</w:t>
            </w:r>
            <w:r>
              <w:t xml:space="preserve"> </w:t>
            </w:r>
            <w:r w:rsidRPr="00CC0E76">
              <w:t>display only the degree.</w:t>
            </w:r>
          </w:p>
          <w:p w14:paraId="1FAB7C37" w14:textId="77777777" w:rsidR="00794A2C" w:rsidRPr="00CC0E76" w:rsidRDefault="00794A2C" w:rsidP="00C6062F">
            <w:r w:rsidRPr="00CC0E76">
              <w:t>vi)</w:t>
            </w:r>
            <w:r>
              <w:t xml:space="preserve"> </w:t>
            </w:r>
            <w:r w:rsidRPr="00CC0E76">
              <w:t>update one document from the existing collection.</w:t>
            </w:r>
          </w:p>
        </w:tc>
        <w:tc>
          <w:tcPr>
            <w:tcW w:w="472" w:type="pct"/>
            <w:vAlign w:val="center"/>
          </w:tcPr>
          <w:p w14:paraId="10C912F7" w14:textId="77777777" w:rsidR="00794A2C" w:rsidRPr="00CC0E76" w:rsidRDefault="00794A2C" w:rsidP="00C6062F">
            <w:pPr>
              <w:jc w:val="center"/>
            </w:pPr>
            <w:r w:rsidRPr="00CC0E76">
              <w:t>CO4/C</w:t>
            </w:r>
          </w:p>
        </w:tc>
        <w:tc>
          <w:tcPr>
            <w:tcW w:w="338" w:type="pct"/>
            <w:vAlign w:val="center"/>
          </w:tcPr>
          <w:p w14:paraId="0CE93E10" w14:textId="77777777" w:rsidR="00794A2C" w:rsidRPr="00CC0E76" w:rsidRDefault="00794A2C" w:rsidP="00C6062F">
            <w:pPr>
              <w:jc w:val="center"/>
            </w:pPr>
            <w:r w:rsidRPr="00CC0E76">
              <w:t>12</w:t>
            </w:r>
          </w:p>
        </w:tc>
      </w:tr>
    </w:tbl>
    <w:p w14:paraId="0703B0FE" w14:textId="77777777" w:rsidR="00794A2C" w:rsidRPr="006907B4" w:rsidRDefault="00794A2C" w:rsidP="00794A2C">
      <w:pPr>
        <w:jc w:val="center"/>
        <w:rPr>
          <w:b/>
          <w:sz w:val="22"/>
          <w:szCs w:val="22"/>
        </w:rPr>
      </w:pPr>
      <w:r w:rsidRPr="006907B4">
        <w:rPr>
          <w:b/>
          <w:noProof/>
          <w:sz w:val="22"/>
          <w:szCs w:val="22"/>
        </w:rPr>
        <w:drawing>
          <wp:inline distT="0" distB="0" distL="0" distR="0" wp14:anchorId="6024ED2C" wp14:editId="03AB8881">
            <wp:extent cx="6391275" cy="1295400"/>
            <wp:effectExtent l="0" t="0" r="0" b="0"/>
            <wp:docPr id="1072" name="image2.png" descr="Graphical user interface,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Graphical user interface, application&#10;&#10;Description automatically generated with medium confidence"/>
                    <pic:cNvPicPr preferRelativeResize="0"/>
                  </pic:nvPicPr>
                  <pic:blipFill>
                    <a:blip r:embed="rId6"/>
                    <a:srcRect/>
                    <a:stretch>
                      <a:fillRect/>
                    </a:stretch>
                  </pic:blipFill>
                  <pic:spPr>
                    <a:xfrm>
                      <a:off x="0" y="0"/>
                      <a:ext cx="6392183" cy="1295584"/>
                    </a:xfrm>
                    <a:prstGeom prst="rect">
                      <a:avLst/>
                    </a:prstGeom>
                    <a:ln/>
                  </pic:spPr>
                </pic:pic>
              </a:graphicData>
            </a:graphic>
          </wp:inline>
        </w:drawing>
      </w:r>
    </w:p>
    <w:p w14:paraId="33A9C462" w14:textId="77777777" w:rsidR="00794A2C" w:rsidRPr="006907B4" w:rsidRDefault="00794A2C" w:rsidP="00794A2C">
      <w:pPr>
        <w:jc w:val="center"/>
        <w:rPr>
          <w:b/>
          <w:sz w:val="22"/>
          <w:szCs w:val="22"/>
        </w:rPr>
      </w:pPr>
    </w:p>
    <w:tbl>
      <w:tblPr>
        <w:tblW w:w="10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6151"/>
        <w:gridCol w:w="1504"/>
        <w:gridCol w:w="1056"/>
      </w:tblGrid>
      <w:tr w:rsidR="00794A2C" w:rsidRPr="006907B4" w14:paraId="06A66310" w14:textId="77777777" w:rsidTr="00C6062F">
        <w:trPr>
          <w:trHeight w:val="139"/>
        </w:trPr>
        <w:tc>
          <w:tcPr>
            <w:tcW w:w="1696" w:type="dxa"/>
            <w:vAlign w:val="center"/>
          </w:tcPr>
          <w:p w14:paraId="12DFC1B7" w14:textId="77777777" w:rsidR="00794A2C" w:rsidRPr="006907B4" w:rsidRDefault="00794A2C" w:rsidP="00C6062F">
            <w:pPr>
              <w:pStyle w:val="Title"/>
              <w:jc w:val="left"/>
              <w:rPr>
                <w:b/>
                <w:szCs w:val="22"/>
              </w:rPr>
            </w:pPr>
            <w:r w:rsidRPr="006907B4">
              <w:rPr>
                <w:b/>
                <w:sz w:val="22"/>
                <w:szCs w:val="22"/>
              </w:rPr>
              <w:t xml:space="preserve">Course Code      </w:t>
            </w:r>
          </w:p>
        </w:tc>
        <w:tc>
          <w:tcPr>
            <w:tcW w:w="6151" w:type="dxa"/>
            <w:vAlign w:val="center"/>
          </w:tcPr>
          <w:p w14:paraId="2D17425A" w14:textId="77777777" w:rsidR="00794A2C" w:rsidRPr="006907B4" w:rsidRDefault="00794A2C" w:rsidP="00C6062F">
            <w:pPr>
              <w:pStyle w:val="Title"/>
              <w:jc w:val="left"/>
              <w:rPr>
                <w:b/>
                <w:szCs w:val="22"/>
              </w:rPr>
            </w:pPr>
            <w:r w:rsidRPr="006907B4">
              <w:rPr>
                <w:b/>
                <w:sz w:val="22"/>
                <w:szCs w:val="22"/>
              </w:rPr>
              <w:t>20CS2056</w:t>
            </w:r>
          </w:p>
        </w:tc>
        <w:tc>
          <w:tcPr>
            <w:tcW w:w="1504" w:type="dxa"/>
            <w:vAlign w:val="center"/>
          </w:tcPr>
          <w:p w14:paraId="70594B5D" w14:textId="77777777" w:rsidR="00794A2C" w:rsidRPr="006907B4" w:rsidRDefault="00794A2C" w:rsidP="00C6062F">
            <w:pPr>
              <w:pStyle w:val="Title"/>
              <w:ind w:left="-468" w:firstLine="468"/>
              <w:jc w:val="left"/>
              <w:rPr>
                <w:szCs w:val="22"/>
              </w:rPr>
            </w:pPr>
            <w:r w:rsidRPr="006907B4">
              <w:rPr>
                <w:b/>
                <w:sz w:val="22"/>
                <w:szCs w:val="22"/>
              </w:rPr>
              <w:t xml:space="preserve">Duration       </w:t>
            </w:r>
          </w:p>
        </w:tc>
        <w:tc>
          <w:tcPr>
            <w:tcW w:w="1056" w:type="dxa"/>
            <w:vAlign w:val="center"/>
          </w:tcPr>
          <w:p w14:paraId="2CAD125E" w14:textId="77777777" w:rsidR="00794A2C" w:rsidRPr="006907B4" w:rsidRDefault="00794A2C" w:rsidP="00C6062F">
            <w:pPr>
              <w:pStyle w:val="Title"/>
              <w:jc w:val="left"/>
              <w:rPr>
                <w:b/>
                <w:szCs w:val="22"/>
              </w:rPr>
            </w:pPr>
            <w:r w:rsidRPr="006907B4">
              <w:rPr>
                <w:b/>
                <w:sz w:val="22"/>
                <w:szCs w:val="22"/>
              </w:rPr>
              <w:t>3hrs</w:t>
            </w:r>
          </w:p>
        </w:tc>
      </w:tr>
      <w:tr w:rsidR="00794A2C" w:rsidRPr="006907B4" w14:paraId="63CAB6EE" w14:textId="77777777" w:rsidTr="00C6062F">
        <w:trPr>
          <w:trHeight w:val="70"/>
        </w:trPr>
        <w:tc>
          <w:tcPr>
            <w:tcW w:w="1696" w:type="dxa"/>
            <w:vAlign w:val="center"/>
          </w:tcPr>
          <w:p w14:paraId="38331828" w14:textId="77777777" w:rsidR="00794A2C" w:rsidRPr="006907B4" w:rsidRDefault="00794A2C" w:rsidP="00C6062F">
            <w:pPr>
              <w:pStyle w:val="Title"/>
              <w:ind w:right="-160"/>
              <w:jc w:val="left"/>
              <w:rPr>
                <w:b/>
                <w:szCs w:val="22"/>
              </w:rPr>
            </w:pPr>
            <w:r w:rsidRPr="006907B4">
              <w:rPr>
                <w:b/>
                <w:sz w:val="22"/>
                <w:szCs w:val="22"/>
              </w:rPr>
              <w:t xml:space="preserve">Course Name     </w:t>
            </w:r>
          </w:p>
        </w:tc>
        <w:tc>
          <w:tcPr>
            <w:tcW w:w="6151" w:type="dxa"/>
            <w:vAlign w:val="center"/>
          </w:tcPr>
          <w:p w14:paraId="1B328AFA" w14:textId="77777777" w:rsidR="00794A2C" w:rsidRPr="006907B4" w:rsidRDefault="00794A2C" w:rsidP="00C6062F">
            <w:pPr>
              <w:pStyle w:val="Title"/>
              <w:jc w:val="left"/>
              <w:rPr>
                <w:b/>
                <w:szCs w:val="22"/>
              </w:rPr>
            </w:pPr>
            <w:r w:rsidRPr="006907B4">
              <w:rPr>
                <w:b/>
                <w:sz w:val="22"/>
                <w:szCs w:val="22"/>
              </w:rPr>
              <w:t>WEB TECHNOLOGY</w:t>
            </w:r>
          </w:p>
        </w:tc>
        <w:tc>
          <w:tcPr>
            <w:tcW w:w="1504" w:type="dxa"/>
            <w:vAlign w:val="center"/>
          </w:tcPr>
          <w:p w14:paraId="7D0A677E" w14:textId="77777777" w:rsidR="00794A2C" w:rsidRPr="006907B4" w:rsidRDefault="00794A2C" w:rsidP="00C6062F">
            <w:pPr>
              <w:pStyle w:val="Title"/>
              <w:jc w:val="left"/>
              <w:rPr>
                <w:b/>
                <w:szCs w:val="22"/>
              </w:rPr>
            </w:pPr>
            <w:r w:rsidRPr="006907B4">
              <w:rPr>
                <w:b/>
                <w:sz w:val="22"/>
                <w:szCs w:val="22"/>
              </w:rPr>
              <w:t xml:space="preserve">Max. Marks </w:t>
            </w:r>
          </w:p>
        </w:tc>
        <w:tc>
          <w:tcPr>
            <w:tcW w:w="1056" w:type="dxa"/>
            <w:vAlign w:val="center"/>
          </w:tcPr>
          <w:p w14:paraId="13314257" w14:textId="77777777" w:rsidR="00794A2C" w:rsidRPr="006907B4" w:rsidRDefault="00794A2C" w:rsidP="00C6062F">
            <w:pPr>
              <w:pStyle w:val="Title"/>
              <w:jc w:val="left"/>
              <w:rPr>
                <w:b/>
                <w:szCs w:val="22"/>
              </w:rPr>
            </w:pPr>
            <w:r w:rsidRPr="006907B4">
              <w:rPr>
                <w:b/>
                <w:sz w:val="22"/>
                <w:szCs w:val="22"/>
              </w:rPr>
              <w:t>100</w:t>
            </w:r>
          </w:p>
        </w:tc>
      </w:tr>
    </w:tbl>
    <w:p w14:paraId="72D8B28E" w14:textId="77777777" w:rsidR="00794A2C" w:rsidRPr="006907B4" w:rsidRDefault="00794A2C" w:rsidP="00794A2C">
      <w:pPr>
        <w:ind w:left="720"/>
        <w:rPr>
          <w:sz w:val="22"/>
          <w:szCs w:val="22"/>
          <w:highlight w:val="yellow"/>
        </w:rPr>
      </w:pP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22"/>
        <w:gridCol w:w="539"/>
        <w:gridCol w:w="6520"/>
        <w:gridCol w:w="1134"/>
        <w:gridCol w:w="992"/>
        <w:gridCol w:w="851"/>
      </w:tblGrid>
      <w:tr w:rsidR="00794A2C" w:rsidRPr="006907B4" w14:paraId="735E893D" w14:textId="77777777" w:rsidTr="00C6062F">
        <w:trPr>
          <w:trHeight w:val="207"/>
        </w:trPr>
        <w:tc>
          <w:tcPr>
            <w:tcW w:w="540" w:type="dxa"/>
            <w:vAlign w:val="center"/>
          </w:tcPr>
          <w:p w14:paraId="7E46F994" w14:textId="77777777" w:rsidR="00794A2C" w:rsidRPr="006907B4" w:rsidRDefault="00794A2C" w:rsidP="00C6062F">
            <w:pPr>
              <w:jc w:val="center"/>
              <w:rPr>
                <w:b/>
              </w:rPr>
            </w:pPr>
            <w:r w:rsidRPr="006907B4">
              <w:rPr>
                <w:b/>
                <w:sz w:val="22"/>
                <w:szCs w:val="22"/>
              </w:rPr>
              <w:t>Q. No.</w:t>
            </w:r>
          </w:p>
        </w:tc>
        <w:tc>
          <w:tcPr>
            <w:tcW w:w="7081" w:type="dxa"/>
            <w:gridSpan w:val="3"/>
            <w:vAlign w:val="center"/>
          </w:tcPr>
          <w:p w14:paraId="03E196AF" w14:textId="77777777" w:rsidR="00794A2C" w:rsidRPr="006907B4" w:rsidRDefault="00794A2C" w:rsidP="00C6062F">
            <w:pPr>
              <w:jc w:val="center"/>
              <w:rPr>
                <w:b/>
              </w:rPr>
            </w:pPr>
            <w:r w:rsidRPr="006907B4">
              <w:rPr>
                <w:b/>
                <w:sz w:val="22"/>
                <w:szCs w:val="22"/>
              </w:rPr>
              <w:t>Questions</w:t>
            </w:r>
          </w:p>
        </w:tc>
        <w:tc>
          <w:tcPr>
            <w:tcW w:w="1134" w:type="dxa"/>
          </w:tcPr>
          <w:p w14:paraId="005E6B0E" w14:textId="77777777" w:rsidR="00794A2C" w:rsidRPr="006907B4" w:rsidRDefault="00794A2C" w:rsidP="00C6062F">
            <w:pPr>
              <w:jc w:val="center"/>
              <w:rPr>
                <w:b/>
              </w:rPr>
            </w:pPr>
            <w:r w:rsidRPr="006907B4">
              <w:rPr>
                <w:b/>
                <w:sz w:val="22"/>
                <w:szCs w:val="22"/>
              </w:rPr>
              <w:t xml:space="preserve">Course Outcome </w:t>
            </w:r>
          </w:p>
        </w:tc>
        <w:tc>
          <w:tcPr>
            <w:tcW w:w="992" w:type="dxa"/>
            <w:vAlign w:val="center"/>
          </w:tcPr>
          <w:p w14:paraId="413DA365" w14:textId="77777777" w:rsidR="00794A2C" w:rsidRPr="006907B4" w:rsidRDefault="00794A2C" w:rsidP="00C6062F">
            <w:pPr>
              <w:jc w:val="center"/>
              <w:rPr>
                <w:b/>
              </w:rPr>
            </w:pPr>
            <w:r w:rsidRPr="006907B4">
              <w:rPr>
                <w:b/>
                <w:sz w:val="22"/>
                <w:szCs w:val="22"/>
              </w:rPr>
              <w:t>Bloom’s Level</w:t>
            </w:r>
          </w:p>
        </w:tc>
        <w:tc>
          <w:tcPr>
            <w:tcW w:w="851" w:type="dxa"/>
            <w:vAlign w:val="center"/>
          </w:tcPr>
          <w:p w14:paraId="74B23314" w14:textId="77777777" w:rsidR="00794A2C" w:rsidRPr="006907B4" w:rsidRDefault="00794A2C" w:rsidP="00C6062F">
            <w:pPr>
              <w:jc w:val="center"/>
              <w:rPr>
                <w:b/>
              </w:rPr>
            </w:pPr>
            <w:r w:rsidRPr="006907B4">
              <w:rPr>
                <w:b/>
                <w:sz w:val="22"/>
                <w:szCs w:val="22"/>
              </w:rPr>
              <w:t>Marks</w:t>
            </w:r>
          </w:p>
        </w:tc>
      </w:tr>
      <w:tr w:rsidR="00794A2C" w:rsidRPr="006907B4" w14:paraId="5008071F" w14:textId="77777777" w:rsidTr="00C6062F">
        <w:trPr>
          <w:trHeight w:val="101"/>
        </w:trPr>
        <w:tc>
          <w:tcPr>
            <w:tcW w:w="10598" w:type="dxa"/>
            <w:gridSpan w:val="7"/>
            <w:vAlign w:val="center"/>
          </w:tcPr>
          <w:p w14:paraId="0CC3D67C" w14:textId="77777777" w:rsidR="00794A2C" w:rsidRPr="006907B4" w:rsidRDefault="00794A2C" w:rsidP="00C6062F">
            <w:pPr>
              <w:jc w:val="center"/>
              <w:rPr>
                <w:b/>
                <w:u w:val="single"/>
              </w:rPr>
            </w:pPr>
            <w:r w:rsidRPr="006907B4">
              <w:rPr>
                <w:b/>
                <w:sz w:val="22"/>
                <w:szCs w:val="22"/>
                <w:u w:val="single"/>
              </w:rPr>
              <w:t>PART – A (10 X 1 = 10 MARKS)</w:t>
            </w:r>
          </w:p>
        </w:tc>
      </w:tr>
      <w:tr w:rsidR="00794A2C" w:rsidRPr="006907B4" w14:paraId="062F6C71" w14:textId="77777777" w:rsidTr="00C6062F">
        <w:trPr>
          <w:trHeight w:val="133"/>
        </w:trPr>
        <w:tc>
          <w:tcPr>
            <w:tcW w:w="540" w:type="dxa"/>
          </w:tcPr>
          <w:p w14:paraId="5F061351" w14:textId="77777777" w:rsidR="00794A2C" w:rsidRPr="006907B4" w:rsidRDefault="00794A2C" w:rsidP="00C6062F">
            <w:pPr>
              <w:spacing w:line="276" w:lineRule="auto"/>
              <w:jc w:val="center"/>
            </w:pPr>
            <w:r w:rsidRPr="006907B4">
              <w:rPr>
                <w:sz w:val="22"/>
                <w:szCs w:val="22"/>
              </w:rPr>
              <w:t>1.</w:t>
            </w:r>
          </w:p>
        </w:tc>
        <w:tc>
          <w:tcPr>
            <w:tcW w:w="7081" w:type="dxa"/>
            <w:gridSpan w:val="3"/>
          </w:tcPr>
          <w:p w14:paraId="071FE937" w14:textId="77777777" w:rsidR="00794A2C" w:rsidRPr="006907B4" w:rsidRDefault="00794A2C" w:rsidP="00C6062F">
            <w:pPr>
              <w:spacing w:line="276" w:lineRule="auto"/>
              <w:jc w:val="both"/>
            </w:pPr>
            <w:r w:rsidRPr="006907B4">
              <w:rPr>
                <w:sz w:val="22"/>
                <w:szCs w:val="22"/>
              </w:rPr>
              <w:t>Identify the HTML attribute to merge two columns in a HTML table.</w:t>
            </w:r>
          </w:p>
        </w:tc>
        <w:tc>
          <w:tcPr>
            <w:tcW w:w="1134" w:type="dxa"/>
          </w:tcPr>
          <w:p w14:paraId="6E428DD6" w14:textId="77777777" w:rsidR="00794A2C" w:rsidRPr="006907B4" w:rsidRDefault="00794A2C" w:rsidP="00C6062F">
            <w:pPr>
              <w:spacing w:line="276" w:lineRule="auto"/>
              <w:jc w:val="center"/>
            </w:pPr>
            <w:r w:rsidRPr="006907B4">
              <w:rPr>
                <w:sz w:val="22"/>
                <w:szCs w:val="22"/>
              </w:rPr>
              <w:t>CO1</w:t>
            </w:r>
          </w:p>
        </w:tc>
        <w:tc>
          <w:tcPr>
            <w:tcW w:w="992" w:type="dxa"/>
          </w:tcPr>
          <w:p w14:paraId="0A48470D" w14:textId="77777777" w:rsidR="00794A2C" w:rsidRPr="006907B4" w:rsidRDefault="00794A2C" w:rsidP="00C6062F">
            <w:pPr>
              <w:spacing w:line="276" w:lineRule="auto"/>
              <w:jc w:val="center"/>
            </w:pPr>
            <w:r w:rsidRPr="006907B4">
              <w:rPr>
                <w:sz w:val="22"/>
                <w:szCs w:val="22"/>
              </w:rPr>
              <w:t>R</w:t>
            </w:r>
          </w:p>
        </w:tc>
        <w:tc>
          <w:tcPr>
            <w:tcW w:w="851" w:type="dxa"/>
          </w:tcPr>
          <w:p w14:paraId="11DA7E64" w14:textId="77777777" w:rsidR="00794A2C" w:rsidRPr="006907B4" w:rsidRDefault="00794A2C" w:rsidP="00C6062F">
            <w:pPr>
              <w:spacing w:line="276" w:lineRule="auto"/>
              <w:jc w:val="center"/>
            </w:pPr>
            <w:r w:rsidRPr="006907B4">
              <w:rPr>
                <w:sz w:val="22"/>
                <w:szCs w:val="22"/>
              </w:rPr>
              <w:t>1</w:t>
            </w:r>
          </w:p>
        </w:tc>
      </w:tr>
      <w:tr w:rsidR="00794A2C" w:rsidRPr="006907B4" w14:paraId="19111622" w14:textId="77777777" w:rsidTr="00C6062F">
        <w:trPr>
          <w:trHeight w:val="397"/>
        </w:trPr>
        <w:tc>
          <w:tcPr>
            <w:tcW w:w="540" w:type="dxa"/>
          </w:tcPr>
          <w:p w14:paraId="645FE1AC" w14:textId="77777777" w:rsidR="00794A2C" w:rsidRPr="006907B4" w:rsidRDefault="00794A2C" w:rsidP="00C6062F">
            <w:pPr>
              <w:spacing w:line="276" w:lineRule="auto"/>
              <w:jc w:val="center"/>
            </w:pPr>
            <w:r w:rsidRPr="006907B4">
              <w:rPr>
                <w:sz w:val="22"/>
                <w:szCs w:val="22"/>
              </w:rPr>
              <w:t>2.</w:t>
            </w:r>
          </w:p>
        </w:tc>
        <w:tc>
          <w:tcPr>
            <w:tcW w:w="7081" w:type="dxa"/>
            <w:gridSpan w:val="3"/>
          </w:tcPr>
          <w:p w14:paraId="4D616D48" w14:textId="77777777" w:rsidR="00794A2C" w:rsidRPr="006907B4" w:rsidRDefault="00794A2C" w:rsidP="00C6062F">
            <w:pPr>
              <w:spacing w:line="276" w:lineRule="auto"/>
              <w:jc w:val="both"/>
            </w:pPr>
            <w:r w:rsidRPr="006907B4">
              <w:rPr>
                <w:sz w:val="22"/>
                <w:szCs w:val="22"/>
              </w:rPr>
              <w:t>State the CSS property to adjust the space between the content and border of the HTML element.</w:t>
            </w:r>
          </w:p>
        </w:tc>
        <w:tc>
          <w:tcPr>
            <w:tcW w:w="1134" w:type="dxa"/>
          </w:tcPr>
          <w:p w14:paraId="2DAA4F47" w14:textId="77777777" w:rsidR="00794A2C" w:rsidRPr="006907B4" w:rsidRDefault="00794A2C" w:rsidP="00C6062F">
            <w:pPr>
              <w:spacing w:line="276" w:lineRule="auto"/>
              <w:jc w:val="center"/>
            </w:pPr>
            <w:r w:rsidRPr="006907B4">
              <w:rPr>
                <w:sz w:val="22"/>
                <w:szCs w:val="22"/>
              </w:rPr>
              <w:t>CO1</w:t>
            </w:r>
          </w:p>
        </w:tc>
        <w:tc>
          <w:tcPr>
            <w:tcW w:w="992" w:type="dxa"/>
          </w:tcPr>
          <w:p w14:paraId="79B034C0" w14:textId="77777777" w:rsidR="00794A2C" w:rsidRPr="006907B4" w:rsidRDefault="00794A2C" w:rsidP="00C6062F">
            <w:pPr>
              <w:spacing w:line="276" w:lineRule="auto"/>
              <w:jc w:val="center"/>
            </w:pPr>
            <w:r w:rsidRPr="006907B4">
              <w:rPr>
                <w:sz w:val="22"/>
                <w:szCs w:val="22"/>
              </w:rPr>
              <w:t>R</w:t>
            </w:r>
          </w:p>
        </w:tc>
        <w:tc>
          <w:tcPr>
            <w:tcW w:w="851" w:type="dxa"/>
          </w:tcPr>
          <w:p w14:paraId="77E4A168" w14:textId="77777777" w:rsidR="00794A2C" w:rsidRPr="006907B4" w:rsidRDefault="00794A2C" w:rsidP="00C6062F">
            <w:pPr>
              <w:spacing w:line="276" w:lineRule="auto"/>
              <w:jc w:val="center"/>
            </w:pPr>
            <w:r w:rsidRPr="006907B4">
              <w:rPr>
                <w:sz w:val="22"/>
                <w:szCs w:val="22"/>
              </w:rPr>
              <w:t>1</w:t>
            </w:r>
          </w:p>
        </w:tc>
      </w:tr>
      <w:tr w:rsidR="00794A2C" w:rsidRPr="006907B4" w14:paraId="52D99F00" w14:textId="77777777" w:rsidTr="00C6062F">
        <w:trPr>
          <w:trHeight w:val="397"/>
        </w:trPr>
        <w:tc>
          <w:tcPr>
            <w:tcW w:w="540" w:type="dxa"/>
          </w:tcPr>
          <w:p w14:paraId="3F8AD9DD" w14:textId="77777777" w:rsidR="00794A2C" w:rsidRPr="006907B4" w:rsidRDefault="00794A2C" w:rsidP="00C6062F">
            <w:pPr>
              <w:spacing w:line="276" w:lineRule="auto"/>
              <w:jc w:val="center"/>
            </w:pPr>
            <w:r w:rsidRPr="006907B4">
              <w:rPr>
                <w:sz w:val="22"/>
                <w:szCs w:val="22"/>
              </w:rPr>
              <w:t>3.</w:t>
            </w:r>
          </w:p>
        </w:tc>
        <w:tc>
          <w:tcPr>
            <w:tcW w:w="7081" w:type="dxa"/>
            <w:gridSpan w:val="3"/>
          </w:tcPr>
          <w:p w14:paraId="4CD4C003" w14:textId="77777777" w:rsidR="00794A2C" w:rsidRPr="006907B4" w:rsidRDefault="00794A2C" w:rsidP="00C6062F">
            <w:pPr>
              <w:spacing w:line="276" w:lineRule="auto"/>
              <w:jc w:val="both"/>
            </w:pPr>
            <w:r w:rsidRPr="006907B4">
              <w:rPr>
                <w:sz w:val="22"/>
                <w:szCs w:val="22"/>
              </w:rPr>
              <w:t xml:space="preserve">Express the </w:t>
            </w:r>
            <w:proofErr w:type="spellStart"/>
            <w:r w:rsidRPr="006907B4">
              <w:rPr>
                <w:sz w:val="22"/>
                <w:szCs w:val="22"/>
              </w:rPr>
              <w:t>Javascript</w:t>
            </w:r>
            <w:proofErr w:type="spellEnd"/>
            <w:r w:rsidRPr="006907B4">
              <w:rPr>
                <w:sz w:val="22"/>
                <w:szCs w:val="22"/>
              </w:rPr>
              <w:t xml:space="preserve"> code to display the “Hello World” inside the following HTML DIV element. </w:t>
            </w:r>
          </w:p>
          <w:p w14:paraId="18D70CEE" w14:textId="77777777" w:rsidR="00794A2C" w:rsidRPr="006907B4" w:rsidRDefault="00794A2C" w:rsidP="00C6062F">
            <w:pPr>
              <w:spacing w:line="276" w:lineRule="auto"/>
              <w:jc w:val="both"/>
            </w:pPr>
            <w:r w:rsidRPr="006907B4">
              <w:rPr>
                <w:sz w:val="22"/>
                <w:szCs w:val="22"/>
              </w:rPr>
              <w:t>&lt;div id= “box”&gt;&lt;/div&gt;</w:t>
            </w:r>
          </w:p>
        </w:tc>
        <w:tc>
          <w:tcPr>
            <w:tcW w:w="1134" w:type="dxa"/>
          </w:tcPr>
          <w:p w14:paraId="0D17D823" w14:textId="77777777" w:rsidR="00794A2C" w:rsidRPr="006907B4" w:rsidRDefault="00794A2C" w:rsidP="00C6062F">
            <w:pPr>
              <w:spacing w:line="276" w:lineRule="auto"/>
              <w:jc w:val="center"/>
            </w:pPr>
            <w:r w:rsidRPr="006907B4">
              <w:rPr>
                <w:sz w:val="22"/>
                <w:szCs w:val="22"/>
              </w:rPr>
              <w:t>CO2</w:t>
            </w:r>
          </w:p>
        </w:tc>
        <w:tc>
          <w:tcPr>
            <w:tcW w:w="992" w:type="dxa"/>
          </w:tcPr>
          <w:p w14:paraId="66CB69BD" w14:textId="77777777" w:rsidR="00794A2C" w:rsidRPr="006907B4" w:rsidRDefault="00794A2C" w:rsidP="00C6062F">
            <w:pPr>
              <w:spacing w:line="276" w:lineRule="auto"/>
              <w:jc w:val="center"/>
            </w:pPr>
            <w:r w:rsidRPr="006907B4">
              <w:rPr>
                <w:sz w:val="22"/>
                <w:szCs w:val="22"/>
              </w:rPr>
              <w:t>U</w:t>
            </w:r>
          </w:p>
        </w:tc>
        <w:tc>
          <w:tcPr>
            <w:tcW w:w="851" w:type="dxa"/>
          </w:tcPr>
          <w:p w14:paraId="24A46C40" w14:textId="77777777" w:rsidR="00794A2C" w:rsidRPr="006907B4" w:rsidRDefault="00794A2C" w:rsidP="00C6062F">
            <w:pPr>
              <w:spacing w:line="276" w:lineRule="auto"/>
              <w:jc w:val="center"/>
            </w:pPr>
            <w:r w:rsidRPr="006907B4">
              <w:rPr>
                <w:sz w:val="22"/>
                <w:szCs w:val="22"/>
              </w:rPr>
              <w:t>1</w:t>
            </w:r>
          </w:p>
        </w:tc>
      </w:tr>
      <w:tr w:rsidR="00794A2C" w:rsidRPr="006907B4" w14:paraId="3BDE7EE3" w14:textId="77777777" w:rsidTr="00C6062F">
        <w:trPr>
          <w:trHeight w:val="397"/>
        </w:trPr>
        <w:tc>
          <w:tcPr>
            <w:tcW w:w="540" w:type="dxa"/>
          </w:tcPr>
          <w:p w14:paraId="01B5B558" w14:textId="77777777" w:rsidR="00794A2C" w:rsidRPr="006907B4" w:rsidRDefault="00794A2C" w:rsidP="00C6062F">
            <w:pPr>
              <w:spacing w:line="276" w:lineRule="auto"/>
              <w:jc w:val="center"/>
            </w:pPr>
            <w:r w:rsidRPr="006907B4">
              <w:rPr>
                <w:sz w:val="22"/>
                <w:szCs w:val="22"/>
              </w:rPr>
              <w:t>4.</w:t>
            </w:r>
          </w:p>
        </w:tc>
        <w:tc>
          <w:tcPr>
            <w:tcW w:w="7081" w:type="dxa"/>
            <w:gridSpan w:val="3"/>
          </w:tcPr>
          <w:p w14:paraId="32FAAB7D" w14:textId="77777777" w:rsidR="00794A2C" w:rsidRPr="006907B4" w:rsidRDefault="00794A2C" w:rsidP="00C6062F">
            <w:pPr>
              <w:spacing w:line="276" w:lineRule="auto"/>
              <w:jc w:val="both"/>
            </w:pPr>
            <w:r w:rsidRPr="006907B4">
              <w:rPr>
                <w:sz w:val="22"/>
                <w:szCs w:val="22"/>
              </w:rPr>
              <w:t xml:space="preserve">Recall the </w:t>
            </w:r>
            <w:proofErr w:type="spellStart"/>
            <w:r w:rsidRPr="006907B4">
              <w:rPr>
                <w:sz w:val="22"/>
                <w:szCs w:val="22"/>
              </w:rPr>
              <w:t>JQuery</w:t>
            </w:r>
            <w:proofErr w:type="spellEnd"/>
            <w:r w:rsidRPr="006907B4">
              <w:rPr>
                <w:sz w:val="22"/>
                <w:szCs w:val="22"/>
              </w:rPr>
              <w:t xml:space="preserve"> method that is used to find the immediate ancestor in the HTML DOM tree.</w:t>
            </w:r>
          </w:p>
        </w:tc>
        <w:tc>
          <w:tcPr>
            <w:tcW w:w="1134" w:type="dxa"/>
          </w:tcPr>
          <w:p w14:paraId="5591AEEE" w14:textId="77777777" w:rsidR="00794A2C" w:rsidRPr="006907B4" w:rsidRDefault="00794A2C" w:rsidP="00C6062F">
            <w:pPr>
              <w:spacing w:line="276" w:lineRule="auto"/>
              <w:jc w:val="center"/>
            </w:pPr>
            <w:r w:rsidRPr="006907B4">
              <w:rPr>
                <w:sz w:val="22"/>
                <w:szCs w:val="22"/>
              </w:rPr>
              <w:t>CO2</w:t>
            </w:r>
          </w:p>
        </w:tc>
        <w:tc>
          <w:tcPr>
            <w:tcW w:w="992" w:type="dxa"/>
          </w:tcPr>
          <w:p w14:paraId="50F0CD1B" w14:textId="77777777" w:rsidR="00794A2C" w:rsidRPr="006907B4" w:rsidRDefault="00794A2C" w:rsidP="00C6062F">
            <w:pPr>
              <w:spacing w:line="276" w:lineRule="auto"/>
              <w:jc w:val="center"/>
            </w:pPr>
            <w:r w:rsidRPr="006907B4">
              <w:rPr>
                <w:sz w:val="22"/>
                <w:szCs w:val="22"/>
              </w:rPr>
              <w:t>R</w:t>
            </w:r>
          </w:p>
        </w:tc>
        <w:tc>
          <w:tcPr>
            <w:tcW w:w="851" w:type="dxa"/>
          </w:tcPr>
          <w:p w14:paraId="40F96D2F" w14:textId="77777777" w:rsidR="00794A2C" w:rsidRPr="006907B4" w:rsidRDefault="00794A2C" w:rsidP="00C6062F">
            <w:pPr>
              <w:spacing w:line="276" w:lineRule="auto"/>
              <w:jc w:val="center"/>
            </w:pPr>
            <w:r w:rsidRPr="006907B4">
              <w:rPr>
                <w:sz w:val="22"/>
                <w:szCs w:val="22"/>
              </w:rPr>
              <w:t>1</w:t>
            </w:r>
          </w:p>
        </w:tc>
      </w:tr>
      <w:tr w:rsidR="00794A2C" w:rsidRPr="006907B4" w14:paraId="6D7B362D" w14:textId="77777777" w:rsidTr="00C6062F">
        <w:trPr>
          <w:trHeight w:val="70"/>
        </w:trPr>
        <w:tc>
          <w:tcPr>
            <w:tcW w:w="540" w:type="dxa"/>
          </w:tcPr>
          <w:p w14:paraId="61B6A9FF" w14:textId="77777777" w:rsidR="00794A2C" w:rsidRPr="006907B4" w:rsidRDefault="00794A2C" w:rsidP="00C6062F">
            <w:pPr>
              <w:spacing w:line="276" w:lineRule="auto"/>
              <w:jc w:val="center"/>
            </w:pPr>
            <w:r w:rsidRPr="006907B4">
              <w:rPr>
                <w:sz w:val="22"/>
                <w:szCs w:val="22"/>
              </w:rPr>
              <w:t>5.</w:t>
            </w:r>
          </w:p>
        </w:tc>
        <w:tc>
          <w:tcPr>
            <w:tcW w:w="7081" w:type="dxa"/>
            <w:gridSpan w:val="3"/>
          </w:tcPr>
          <w:p w14:paraId="37A48C2E" w14:textId="77777777" w:rsidR="00794A2C" w:rsidRPr="006907B4" w:rsidRDefault="00794A2C" w:rsidP="00C6062F">
            <w:pPr>
              <w:spacing w:line="276" w:lineRule="auto"/>
              <w:jc w:val="both"/>
            </w:pPr>
            <w:r w:rsidRPr="006907B4">
              <w:rPr>
                <w:sz w:val="22"/>
                <w:szCs w:val="22"/>
              </w:rPr>
              <w:t>Indicate the bootstrap code to display the image as a thumbnail.</w:t>
            </w:r>
          </w:p>
        </w:tc>
        <w:tc>
          <w:tcPr>
            <w:tcW w:w="1134" w:type="dxa"/>
          </w:tcPr>
          <w:p w14:paraId="3EA293CF" w14:textId="77777777" w:rsidR="00794A2C" w:rsidRPr="006907B4" w:rsidRDefault="00794A2C" w:rsidP="00C6062F">
            <w:pPr>
              <w:spacing w:line="276" w:lineRule="auto"/>
              <w:jc w:val="center"/>
            </w:pPr>
            <w:r w:rsidRPr="006907B4">
              <w:rPr>
                <w:sz w:val="22"/>
                <w:szCs w:val="22"/>
              </w:rPr>
              <w:t>CO6</w:t>
            </w:r>
          </w:p>
        </w:tc>
        <w:tc>
          <w:tcPr>
            <w:tcW w:w="992" w:type="dxa"/>
          </w:tcPr>
          <w:p w14:paraId="7E0D3088" w14:textId="77777777" w:rsidR="00794A2C" w:rsidRPr="006907B4" w:rsidRDefault="00794A2C" w:rsidP="00C6062F">
            <w:pPr>
              <w:spacing w:line="276" w:lineRule="auto"/>
              <w:jc w:val="center"/>
            </w:pPr>
            <w:r w:rsidRPr="006907B4">
              <w:rPr>
                <w:sz w:val="22"/>
                <w:szCs w:val="22"/>
              </w:rPr>
              <w:t>U</w:t>
            </w:r>
          </w:p>
        </w:tc>
        <w:tc>
          <w:tcPr>
            <w:tcW w:w="851" w:type="dxa"/>
          </w:tcPr>
          <w:p w14:paraId="5B0BC46B" w14:textId="77777777" w:rsidR="00794A2C" w:rsidRPr="006907B4" w:rsidRDefault="00794A2C" w:rsidP="00C6062F">
            <w:pPr>
              <w:spacing w:line="276" w:lineRule="auto"/>
              <w:jc w:val="center"/>
            </w:pPr>
            <w:r w:rsidRPr="006907B4">
              <w:rPr>
                <w:sz w:val="22"/>
                <w:szCs w:val="22"/>
              </w:rPr>
              <w:t>1</w:t>
            </w:r>
          </w:p>
        </w:tc>
      </w:tr>
      <w:tr w:rsidR="00794A2C" w:rsidRPr="006907B4" w14:paraId="2F270FA1" w14:textId="77777777" w:rsidTr="00C6062F">
        <w:trPr>
          <w:trHeight w:val="70"/>
        </w:trPr>
        <w:tc>
          <w:tcPr>
            <w:tcW w:w="540" w:type="dxa"/>
          </w:tcPr>
          <w:p w14:paraId="2ADA5F79" w14:textId="77777777" w:rsidR="00794A2C" w:rsidRPr="006907B4" w:rsidRDefault="00794A2C" w:rsidP="00C6062F">
            <w:pPr>
              <w:spacing w:line="276" w:lineRule="auto"/>
              <w:jc w:val="center"/>
            </w:pPr>
            <w:r w:rsidRPr="006907B4">
              <w:rPr>
                <w:sz w:val="22"/>
                <w:szCs w:val="22"/>
              </w:rPr>
              <w:t>6.</w:t>
            </w:r>
          </w:p>
        </w:tc>
        <w:tc>
          <w:tcPr>
            <w:tcW w:w="7081" w:type="dxa"/>
            <w:gridSpan w:val="3"/>
          </w:tcPr>
          <w:p w14:paraId="168D7A01" w14:textId="77777777" w:rsidR="00794A2C" w:rsidRPr="006907B4" w:rsidRDefault="00794A2C" w:rsidP="00C6062F">
            <w:pPr>
              <w:spacing w:line="276" w:lineRule="auto"/>
              <w:jc w:val="both"/>
            </w:pPr>
            <w:r w:rsidRPr="006907B4">
              <w:rPr>
                <w:sz w:val="22"/>
                <w:szCs w:val="22"/>
              </w:rPr>
              <w:t>Define a JSON string to store a person name</w:t>
            </w:r>
          </w:p>
        </w:tc>
        <w:tc>
          <w:tcPr>
            <w:tcW w:w="1134" w:type="dxa"/>
          </w:tcPr>
          <w:p w14:paraId="4C8E320F" w14:textId="77777777" w:rsidR="00794A2C" w:rsidRPr="006907B4" w:rsidRDefault="00794A2C" w:rsidP="00C6062F">
            <w:pPr>
              <w:spacing w:line="276" w:lineRule="auto"/>
              <w:jc w:val="center"/>
            </w:pPr>
            <w:r w:rsidRPr="006907B4">
              <w:rPr>
                <w:sz w:val="22"/>
                <w:szCs w:val="22"/>
              </w:rPr>
              <w:t>CO3</w:t>
            </w:r>
          </w:p>
        </w:tc>
        <w:tc>
          <w:tcPr>
            <w:tcW w:w="992" w:type="dxa"/>
          </w:tcPr>
          <w:p w14:paraId="06233E0C" w14:textId="77777777" w:rsidR="00794A2C" w:rsidRPr="006907B4" w:rsidRDefault="00794A2C" w:rsidP="00C6062F">
            <w:pPr>
              <w:spacing w:line="276" w:lineRule="auto"/>
              <w:jc w:val="center"/>
            </w:pPr>
            <w:r w:rsidRPr="006907B4">
              <w:rPr>
                <w:sz w:val="22"/>
                <w:szCs w:val="22"/>
              </w:rPr>
              <w:t>R</w:t>
            </w:r>
          </w:p>
        </w:tc>
        <w:tc>
          <w:tcPr>
            <w:tcW w:w="851" w:type="dxa"/>
          </w:tcPr>
          <w:p w14:paraId="1110089C" w14:textId="77777777" w:rsidR="00794A2C" w:rsidRPr="006907B4" w:rsidRDefault="00794A2C" w:rsidP="00C6062F">
            <w:pPr>
              <w:spacing w:line="276" w:lineRule="auto"/>
              <w:jc w:val="center"/>
            </w:pPr>
            <w:r w:rsidRPr="006907B4">
              <w:rPr>
                <w:sz w:val="22"/>
                <w:szCs w:val="22"/>
              </w:rPr>
              <w:t>1</w:t>
            </w:r>
          </w:p>
        </w:tc>
      </w:tr>
      <w:tr w:rsidR="00794A2C" w:rsidRPr="006907B4" w14:paraId="3E0AEC44" w14:textId="77777777" w:rsidTr="00C6062F">
        <w:trPr>
          <w:trHeight w:val="70"/>
        </w:trPr>
        <w:tc>
          <w:tcPr>
            <w:tcW w:w="540" w:type="dxa"/>
          </w:tcPr>
          <w:p w14:paraId="088F6DDB" w14:textId="77777777" w:rsidR="00794A2C" w:rsidRPr="006907B4" w:rsidRDefault="00794A2C" w:rsidP="00C6062F">
            <w:pPr>
              <w:spacing w:line="276" w:lineRule="auto"/>
              <w:jc w:val="center"/>
            </w:pPr>
            <w:r w:rsidRPr="006907B4">
              <w:rPr>
                <w:sz w:val="22"/>
                <w:szCs w:val="22"/>
              </w:rPr>
              <w:t>7.</w:t>
            </w:r>
          </w:p>
        </w:tc>
        <w:tc>
          <w:tcPr>
            <w:tcW w:w="7081" w:type="dxa"/>
            <w:gridSpan w:val="3"/>
          </w:tcPr>
          <w:p w14:paraId="01762049" w14:textId="77777777" w:rsidR="00794A2C" w:rsidRPr="006907B4" w:rsidRDefault="00794A2C" w:rsidP="00C6062F">
            <w:pPr>
              <w:spacing w:line="276" w:lineRule="auto"/>
              <w:jc w:val="both"/>
            </w:pPr>
            <w:r w:rsidRPr="006907B4">
              <w:rPr>
                <w:sz w:val="22"/>
                <w:szCs w:val="22"/>
              </w:rPr>
              <w:t xml:space="preserve">State the purpose of ng-model directive in angular </w:t>
            </w:r>
            <w:proofErr w:type="spellStart"/>
            <w:r w:rsidRPr="006907B4">
              <w:rPr>
                <w:sz w:val="22"/>
                <w:szCs w:val="22"/>
              </w:rPr>
              <w:t>js</w:t>
            </w:r>
            <w:proofErr w:type="spellEnd"/>
            <w:r w:rsidRPr="006907B4">
              <w:rPr>
                <w:sz w:val="22"/>
                <w:szCs w:val="22"/>
              </w:rPr>
              <w:t>.</w:t>
            </w:r>
          </w:p>
        </w:tc>
        <w:tc>
          <w:tcPr>
            <w:tcW w:w="1134" w:type="dxa"/>
          </w:tcPr>
          <w:p w14:paraId="2BC14D10" w14:textId="77777777" w:rsidR="00794A2C" w:rsidRPr="006907B4" w:rsidRDefault="00794A2C" w:rsidP="00C6062F">
            <w:pPr>
              <w:spacing w:line="276" w:lineRule="auto"/>
              <w:jc w:val="center"/>
            </w:pPr>
            <w:r w:rsidRPr="006907B4">
              <w:rPr>
                <w:sz w:val="22"/>
                <w:szCs w:val="22"/>
              </w:rPr>
              <w:t>CO4</w:t>
            </w:r>
          </w:p>
        </w:tc>
        <w:tc>
          <w:tcPr>
            <w:tcW w:w="992" w:type="dxa"/>
          </w:tcPr>
          <w:p w14:paraId="31B62FAA" w14:textId="77777777" w:rsidR="00794A2C" w:rsidRPr="006907B4" w:rsidRDefault="00794A2C" w:rsidP="00C6062F">
            <w:pPr>
              <w:spacing w:line="276" w:lineRule="auto"/>
              <w:jc w:val="center"/>
            </w:pPr>
            <w:r w:rsidRPr="006907B4">
              <w:rPr>
                <w:sz w:val="22"/>
                <w:szCs w:val="22"/>
              </w:rPr>
              <w:t>R</w:t>
            </w:r>
          </w:p>
        </w:tc>
        <w:tc>
          <w:tcPr>
            <w:tcW w:w="851" w:type="dxa"/>
          </w:tcPr>
          <w:p w14:paraId="354F4B5D" w14:textId="77777777" w:rsidR="00794A2C" w:rsidRPr="006907B4" w:rsidRDefault="00794A2C" w:rsidP="00C6062F">
            <w:pPr>
              <w:spacing w:line="276" w:lineRule="auto"/>
              <w:jc w:val="center"/>
            </w:pPr>
            <w:r w:rsidRPr="006907B4">
              <w:rPr>
                <w:sz w:val="22"/>
                <w:szCs w:val="22"/>
              </w:rPr>
              <w:t>1</w:t>
            </w:r>
          </w:p>
        </w:tc>
      </w:tr>
      <w:tr w:rsidR="00794A2C" w:rsidRPr="006907B4" w14:paraId="69A0F5AE" w14:textId="77777777" w:rsidTr="00C6062F">
        <w:trPr>
          <w:trHeight w:val="397"/>
        </w:trPr>
        <w:tc>
          <w:tcPr>
            <w:tcW w:w="540" w:type="dxa"/>
          </w:tcPr>
          <w:p w14:paraId="4416B4BF" w14:textId="77777777" w:rsidR="00794A2C" w:rsidRPr="006907B4" w:rsidRDefault="00794A2C" w:rsidP="00C6062F">
            <w:pPr>
              <w:spacing w:line="276" w:lineRule="auto"/>
              <w:jc w:val="center"/>
            </w:pPr>
            <w:r w:rsidRPr="006907B4">
              <w:rPr>
                <w:sz w:val="22"/>
                <w:szCs w:val="22"/>
              </w:rPr>
              <w:t>8.</w:t>
            </w:r>
          </w:p>
        </w:tc>
        <w:tc>
          <w:tcPr>
            <w:tcW w:w="7081" w:type="dxa"/>
            <w:gridSpan w:val="3"/>
          </w:tcPr>
          <w:p w14:paraId="3620E2D9" w14:textId="77777777" w:rsidR="00794A2C" w:rsidRPr="006907B4" w:rsidRDefault="00794A2C" w:rsidP="00C6062F">
            <w:pPr>
              <w:spacing w:line="276" w:lineRule="auto"/>
              <w:jc w:val="both"/>
            </w:pPr>
            <w:r w:rsidRPr="006907B4">
              <w:rPr>
                <w:sz w:val="22"/>
                <w:szCs w:val="22"/>
              </w:rPr>
              <w:t xml:space="preserve"> Describe the angular </w:t>
            </w:r>
            <w:proofErr w:type="spellStart"/>
            <w:r w:rsidRPr="006907B4">
              <w:rPr>
                <w:sz w:val="22"/>
                <w:szCs w:val="22"/>
              </w:rPr>
              <w:t>js</w:t>
            </w:r>
            <w:proofErr w:type="spellEnd"/>
            <w:r w:rsidRPr="006907B4">
              <w:rPr>
                <w:sz w:val="22"/>
                <w:szCs w:val="22"/>
              </w:rPr>
              <w:t xml:space="preserve"> code to bind the value of num inside the following DIV view. </w:t>
            </w:r>
          </w:p>
          <w:p w14:paraId="26AB620B" w14:textId="77777777" w:rsidR="00794A2C" w:rsidRPr="006907B4" w:rsidRDefault="00794A2C" w:rsidP="00C6062F">
            <w:pPr>
              <w:spacing w:line="276" w:lineRule="auto"/>
              <w:jc w:val="both"/>
            </w:pPr>
            <w:bookmarkStart w:id="0" w:name="_heading=h.trjak3an67k9" w:colFirst="0" w:colLast="0"/>
            <w:bookmarkEnd w:id="0"/>
            <w:r w:rsidRPr="006907B4">
              <w:rPr>
                <w:sz w:val="22"/>
                <w:szCs w:val="22"/>
              </w:rPr>
              <w:t>&lt;div ng-</w:t>
            </w:r>
            <w:proofErr w:type="spellStart"/>
            <w:r w:rsidRPr="006907B4">
              <w:rPr>
                <w:sz w:val="22"/>
                <w:szCs w:val="22"/>
              </w:rPr>
              <w:t>init</w:t>
            </w:r>
            <w:proofErr w:type="spellEnd"/>
            <w:proofErr w:type="gramStart"/>
            <w:r w:rsidRPr="006907B4">
              <w:rPr>
                <w:sz w:val="22"/>
                <w:szCs w:val="22"/>
              </w:rPr>
              <w:t>=‘</w:t>
            </w:r>
            <w:proofErr w:type="gramEnd"/>
            <w:r w:rsidRPr="006907B4">
              <w:rPr>
                <w:sz w:val="22"/>
                <w:szCs w:val="22"/>
              </w:rPr>
              <w:t>num=10’&gt;&lt;/div&gt;</w:t>
            </w:r>
          </w:p>
        </w:tc>
        <w:tc>
          <w:tcPr>
            <w:tcW w:w="1134" w:type="dxa"/>
          </w:tcPr>
          <w:p w14:paraId="17DD1737" w14:textId="77777777" w:rsidR="00794A2C" w:rsidRPr="006907B4" w:rsidRDefault="00794A2C" w:rsidP="00C6062F">
            <w:pPr>
              <w:spacing w:line="276" w:lineRule="auto"/>
              <w:jc w:val="center"/>
            </w:pPr>
            <w:r w:rsidRPr="006907B4">
              <w:rPr>
                <w:sz w:val="22"/>
                <w:szCs w:val="22"/>
              </w:rPr>
              <w:t>CO4</w:t>
            </w:r>
          </w:p>
        </w:tc>
        <w:tc>
          <w:tcPr>
            <w:tcW w:w="992" w:type="dxa"/>
          </w:tcPr>
          <w:p w14:paraId="17D05CF1" w14:textId="77777777" w:rsidR="00794A2C" w:rsidRPr="006907B4" w:rsidRDefault="00794A2C" w:rsidP="00C6062F">
            <w:pPr>
              <w:spacing w:line="276" w:lineRule="auto"/>
              <w:jc w:val="center"/>
            </w:pPr>
            <w:r w:rsidRPr="006907B4">
              <w:rPr>
                <w:sz w:val="22"/>
                <w:szCs w:val="22"/>
              </w:rPr>
              <w:t>U</w:t>
            </w:r>
          </w:p>
        </w:tc>
        <w:tc>
          <w:tcPr>
            <w:tcW w:w="851" w:type="dxa"/>
          </w:tcPr>
          <w:p w14:paraId="2F8A59BA" w14:textId="77777777" w:rsidR="00794A2C" w:rsidRPr="006907B4" w:rsidRDefault="00794A2C" w:rsidP="00C6062F">
            <w:pPr>
              <w:spacing w:line="276" w:lineRule="auto"/>
              <w:jc w:val="center"/>
            </w:pPr>
            <w:r w:rsidRPr="006907B4">
              <w:rPr>
                <w:sz w:val="22"/>
                <w:szCs w:val="22"/>
              </w:rPr>
              <w:t>1</w:t>
            </w:r>
          </w:p>
        </w:tc>
      </w:tr>
      <w:tr w:rsidR="00794A2C" w:rsidRPr="006907B4" w14:paraId="58100D87" w14:textId="77777777" w:rsidTr="00C6062F">
        <w:trPr>
          <w:trHeight w:val="70"/>
        </w:trPr>
        <w:tc>
          <w:tcPr>
            <w:tcW w:w="540" w:type="dxa"/>
          </w:tcPr>
          <w:p w14:paraId="5EFE0E7E" w14:textId="77777777" w:rsidR="00794A2C" w:rsidRPr="006907B4" w:rsidRDefault="00794A2C" w:rsidP="00C6062F">
            <w:pPr>
              <w:spacing w:line="276" w:lineRule="auto"/>
              <w:jc w:val="center"/>
            </w:pPr>
            <w:r w:rsidRPr="006907B4">
              <w:rPr>
                <w:sz w:val="22"/>
                <w:szCs w:val="22"/>
              </w:rPr>
              <w:t>9.</w:t>
            </w:r>
          </w:p>
        </w:tc>
        <w:tc>
          <w:tcPr>
            <w:tcW w:w="7081" w:type="dxa"/>
            <w:gridSpan w:val="3"/>
          </w:tcPr>
          <w:p w14:paraId="537EE265" w14:textId="77777777" w:rsidR="00794A2C" w:rsidRPr="006907B4" w:rsidRDefault="00794A2C" w:rsidP="00C6062F">
            <w:pPr>
              <w:spacing w:line="276" w:lineRule="auto"/>
              <w:jc w:val="both"/>
            </w:pPr>
            <w:r w:rsidRPr="006907B4">
              <w:rPr>
                <w:sz w:val="22"/>
                <w:szCs w:val="22"/>
              </w:rPr>
              <w:t xml:space="preserve">Tell the </w:t>
            </w:r>
            <w:proofErr w:type="spellStart"/>
            <w:r w:rsidRPr="006907B4">
              <w:rPr>
                <w:sz w:val="22"/>
                <w:szCs w:val="22"/>
              </w:rPr>
              <w:t>nodejs</w:t>
            </w:r>
            <w:proofErr w:type="spellEnd"/>
            <w:r w:rsidRPr="006907B4">
              <w:rPr>
                <w:sz w:val="22"/>
                <w:szCs w:val="22"/>
              </w:rPr>
              <w:t xml:space="preserve"> module name to access files.</w:t>
            </w:r>
          </w:p>
        </w:tc>
        <w:tc>
          <w:tcPr>
            <w:tcW w:w="1134" w:type="dxa"/>
          </w:tcPr>
          <w:p w14:paraId="45C028BD" w14:textId="77777777" w:rsidR="00794A2C" w:rsidRPr="006907B4" w:rsidRDefault="00794A2C" w:rsidP="00C6062F">
            <w:pPr>
              <w:spacing w:line="276" w:lineRule="auto"/>
              <w:jc w:val="center"/>
            </w:pPr>
            <w:r w:rsidRPr="006907B4">
              <w:rPr>
                <w:sz w:val="22"/>
                <w:szCs w:val="22"/>
              </w:rPr>
              <w:t>CO5</w:t>
            </w:r>
          </w:p>
        </w:tc>
        <w:tc>
          <w:tcPr>
            <w:tcW w:w="992" w:type="dxa"/>
          </w:tcPr>
          <w:p w14:paraId="77E7B1A6" w14:textId="77777777" w:rsidR="00794A2C" w:rsidRPr="006907B4" w:rsidRDefault="00794A2C" w:rsidP="00C6062F">
            <w:pPr>
              <w:spacing w:line="276" w:lineRule="auto"/>
              <w:jc w:val="center"/>
            </w:pPr>
            <w:r w:rsidRPr="006907B4">
              <w:rPr>
                <w:sz w:val="22"/>
                <w:szCs w:val="22"/>
              </w:rPr>
              <w:t>R</w:t>
            </w:r>
          </w:p>
        </w:tc>
        <w:tc>
          <w:tcPr>
            <w:tcW w:w="851" w:type="dxa"/>
          </w:tcPr>
          <w:p w14:paraId="0E972917" w14:textId="77777777" w:rsidR="00794A2C" w:rsidRPr="006907B4" w:rsidRDefault="00794A2C" w:rsidP="00C6062F">
            <w:pPr>
              <w:spacing w:line="276" w:lineRule="auto"/>
              <w:jc w:val="center"/>
            </w:pPr>
            <w:r w:rsidRPr="006907B4">
              <w:rPr>
                <w:sz w:val="22"/>
                <w:szCs w:val="22"/>
              </w:rPr>
              <w:t>1</w:t>
            </w:r>
          </w:p>
        </w:tc>
      </w:tr>
      <w:tr w:rsidR="00794A2C" w:rsidRPr="006907B4" w14:paraId="7D117CCE" w14:textId="77777777" w:rsidTr="00C6062F">
        <w:trPr>
          <w:trHeight w:val="70"/>
        </w:trPr>
        <w:tc>
          <w:tcPr>
            <w:tcW w:w="540" w:type="dxa"/>
          </w:tcPr>
          <w:p w14:paraId="7AE3DA64" w14:textId="77777777" w:rsidR="00794A2C" w:rsidRPr="006907B4" w:rsidRDefault="00794A2C" w:rsidP="00C6062F">
            <w:pPr>
              <w:spacing w:line="276" w:lineRule="auto"/>
              <w:jc w:val="center"/>
            </w:pPr>
            <w:r w:rsidRPr="006907B4">
              <w:rPr>
                <w:sz w:val="22"/>
                <w:szCs w:val="22"/>
              </w:rPr>
              <w:t>10.</w:t>
            </w:r>
          </w:p>
        </w:tc>
        <w:tc>
          <w:tcPr>
            <w:tcW w:w="7081" w:type="dxa"/>
            <w:gridSpan w:val="3"/>
          </w:tcPr>
          <w:p w14:paraId="123E332E" w14:textId="77777777" w:rsidR="00794A2C" w:rsidRPr="006907B4" w:rsidRDefault="00794A2C" w:rsidP="00C6062F">
            <w:pPr>
              <w:spacing w:line="276" w:lineRule="auto"/>
              <w:jc w:val="both"/>
            </w:pPr>
            <w:r w:rsidRPr="006907B4">
              <w:rPr>
                <w:sz w:val="22"/>
                <w:szCs w:val="22"/>
              </w:rPr>
              <w:t xml:space="preserve">Give the </w:t>
            </w:r>
            <w:proofErr w:type="spellStart"/>
            <w:r w:rsidRPr="006907B4">
              <w:rPr>
                <w:sz w:val="22"/>
                <w:szCs w:val="22"/>
              </w:rPr>
              <w:t>nodejs</w:t>
            </w:r>
            <w:proofErr w:type="spellEnd"/>
            <w:r w:rsidRPr="006907B4">
              <w:rPr>
                <w:sz w:val="22"/>
                <w:szCs w:val="22"/>
              </w:rPr>
              <w:t xml:space="preserve"> statement to set the HTTP header as text/html.</w:t>
            </w:r>
          </w:p>
        </w:tc>
        <w:tc>
          <w:tcPr>
            <w:tcW w:w="1134" w:type="dxa"/>
          </w:tcPr>
          <w:p w14:paraId="773E2122" w14:textId="77777777" w:rsidR="00794A2C" w:rsidRPr="006907B4" w:rsidRDefault="00794A2C" w:rsidP="00C6062F">
            <w:pPr>
              <w:spacing w:line="276" w:lineRule="auto"/>
              <w:jc w:val="center"/>
            </w:pPr>
            <w:r w:rsidRPr="006907B4">
              <w:rPr>
                <w:sz w:val="22"/>
                <w:szCs w:val="22"/>
              </w:rPr>
              <w:t>CO6</w:t>
            </w:r>
          </w:p>
        </w:tc>
        <w:tc>
          <w:tcPr>
            <w:tcW w:w="992" w:type="dxa"/>
          </w:tcPr>
          <w:p w14:paraId="258A02C0" w14:textId="77777777" w:rsidR="00794A2C" w:rsidRPr="006907B4" w:rsidRDefault="00794A2C" w:rsidP="00C6062F">
            <w:pPr>
              <w:spacing w:line="276" w:lineRule="auto"/>
              <w:jc w:val="center"/>
            </w:pPr>
            <w:r w:rsidRPr="006907B4">
              <w:rPr>
                <w:sz w:val="22"/>
                <w:szCs w:val="22"/>
              </w:rPr>
              <w:t>U</w:t>
            </w:r>
          </w:p>
        </w:tc>
        <w:tc>
          <w:tcPr>
            <w:tcW w:w="851" w:type="dxa"/>
          </w:tcPr>
          <w:p w14:paraId="3A983AB8" w14:textId="77777777" w:rsidR="00794A2C" w:rsidRPr="006907B4" w:rsidRDefault="00794A2C" w:rsidP="00C6062F">
            <w:pPr>
              <w:spacing w:line="276" w:lineRule="auto"/>
              <w:jc w:val="center"/>
            </w:pPr>
            <w:r w:rsidRPr="006907B4">
              <w:rPr>
                <w:sz w:val="22"/>
                <w:szCs w:val="22"/>
              </w:rPr>
              <w:t>1</w:t>
            </w:r>
          </w:p>
        </w:tc>
      </w:tr>
      <w:tr w:rsidR="00794A2C" w:rsidRPr="006907B4" w14:paraId="1DC8E016" w14:textId="77777777" w:rsidTr="00C6062F">
        <w:trPr>
          <w:trHeight w:val="202"/>
        </w:trPr>
        <w:tc>
          <w:tcPr>
            <w:tcW w:w="10598" w:type="dxa"/>
            <w:gridSpan w:val="7"/>
            <w:vAlign w:val="center"/>
          </w:tcPr>
          <w:p w14:paraId="22EDF47B" w14:textId="77777777" w:rsidR="00794A2C" w:rsidRPr="006907B4" w:rsidRDefault="00794A2C" w:rsidP="00C6062F">
            <w:pPr>
              <w:jc w:val="center"/>
              <w:rPr>
                <w:b/>
                <w:u w:val="single"/>
              </w:rPr>
            </w:pPr>
            <w:r w:rsidRPr="006907B4">
              <w:rPr>
                <w:b/>
                <w:sz w:val="22"/>
                <w:szCs w:val="22"/>
                <w:u w:val="single"/>
              </w:rPr>
              <w:t>PART – B (6 X 3 = 18 MARKS)</w:t>
            </w:r>
          </w:p>
        </w:tc>
      </w:tr>
      <w:tr w:rsidR="00794A2C" w:rsidRPr="006907B4" w14:paraId="2ECB4790" w14:textId="77777777" w:rsidTr="00C6062F">
        <w:trPr>
          <w:trHeight w:val="397"/>
        </w:trPr>
        <w:tc>
          <w:tcPr>
            <w:tcW w:w="540" w:type="dxa"/>
          </w:tcPr>
          <w:p w14:paraId="3E4977D2" w14:textId="77777777" w:rsidR="00794A2C" w:rsidRPr="006907B4" w:rsidRDefault="00794A2C" w:rsidP="00C6062F">
            <w:pPr>
              <w:jc w:val="center"/>
            </w:pPr>
            <w:r w:rsidRPr="006907B4">
              <w:rPr>
                <w:sz w:val="22"/>
                <w:szCs w:val="22"/>
              </w:rPr>
              <w:t>11.</w:t>
            </w:r>
          </w:p>
        </w:tc>
        <w:tc>
          <w:tcPr>
            <w:tcW w:w="7081" w:type="dxa"/>
            <w:gridSpan w:val="3"/>
          </w:tcPr>
          <w:p w14:paraId="2386863D" w14:textId="77777777" w:rsidR="00794A2C" w:rsidRPr="006907B4" w:rsidRDefault="00794A2C" w:rsidP="00C6062F">
            <w:pPr>
              <w:spacing w:line="276" w:lineRule="auto"/>
              <w:jc w:val="both"/>
            </w:pPr>
            <w:r w:rsidRPr="006907B4">
              <w:rPr>
                <w:sz w:val="22"/>
                <w:szCs w:val="22"/>
              </w:rPr>
              <w:t>Implement CSS code to change the background and text color of a DIV element while the user keeps the mouse over it.</w:t>
            </w:r>
          </w:p>
        </w:tc>
        <w:tc>
          <w:tcPr>
            <w:tcW w:w="1134" w:type="dxa"/>
          </w:tcPr>
          <w:p w14:paraId="7AD8888E" w14:textId="77777777" w:rsidR="00794A2C" w:rsidRPr="006907B4" w:rsidRDefault="00794A2C" w:rsidP="00C6062F">
            <w:pPr>
              <w:jc w:val="center"/>
            </w:pPr>
            <w:r w:rsidRPr="006907B4">
              <w:rPr>
                <w:sz w:val="22"/>
                <w:szCs w:val="22"/>
              </w:rPr>
              <w:t>CO1</w:t>
            </w:r>
          </w:p>
        </w:tc>
        <w:tc>
          <w:tcPr>
            <w:tcW w:w="992" w:type="dxa"/>
          </w:tcPr>
          <w:p w14:paraId="5FFBAAD7" w14:textId="77777777" w:rsidR="00794A2C" w:rsidRPr="006907B4" w:rsidRDefault="00794A2C" w:rsidP="00C6062F">
            <w:pPr>
              <w:jc w:val="center"/>
            </w:pPr>
            <w:r w:rsidRPr="006907B4">
              <w:rPr>
                <w:sz w:val="22"/>
                <w:szCs w:val="22"/>
              </w:rPr>
              <w:t>A</w:t>
            </w:r>
          </w:p>
        </w:tc>
        <w:tc>
          <w:tcPr>
            <w:tcW w:w="851" w:type="dxa"/>
          </w:tcPr>
          <w:p w14:paraId="54D5F2AA" w14:textId="77777777" w:rsidR="00794A2C" w:rsidRPr="006907B4" w:rsidRDefault="00794A2C" w:rsidP="00C6062F">
            <w:pPr>
              <w:jc w:val="center"/>
            </w:pPr>
            <w:r w:rsidRPr="006907B4">
              <w:rPr>
                <w:sz w:val="22"/>
                <w:szCs w:val="22"/>
              </w:rPr>
              <w:t>3</w:t>
            </w:r>
          </w:p>
        </w:tc>
      </w:tr>
      <w:tr w:rsidR="00794A2C" w:rsidRPr="006907B4" w14:paraId="354348BB" w14:textId="77777777" w:rsidTr="00C6062F">
        <w:trPr>
          <w:trHeight w:val="397"/>
        </w:trPr>
        <w:tc>
          <w:tcPr>
            <w:tcW w:w="540" w:type="dxa"/>
          </w:tcPr>
          <w:p w14:paraId="4785370E" w14:textId="77777777" w:rsidR="00794A2C" w:rsidRPr="006907B4" w:rsidRDefault="00794A2C" w:rsidP="00C6062F">
            <w:pPr>
              <w:jc w:val="center"/>
            </w:pPr>
            <w:r w:rsidRPr="006907B4">
              <w:rPr>
                <w:sz w:val="22"/>
                <w:szCs w:val="22"/>
              </w:rPr>
              <w:t>12.</w:t>
            </w:r>
          </w:p>
        </w:tc>
        <w:tc>
          <w:tcPr>
            <w:tcW w:w="7081" w:type="dxa"/>
            <w:gridSpan w:val="3"/>
          </w:tcPr>
          <w:p w14:paraId="5C9DE276" w14:textId="77777777" w:rsidR="00794A2C" w:rsidRDefault="00794A2C" w:rsidP="00C6062F">
            <w:pPr>
              <w:spacing w:line="276" w:lineRule="auto"/>
              <w:jc w:val="both"/>
            </w:pPr>
            <w:r w:rsidRPr="006907B4">
              <w:rPr>
                <w:sz w:val="22"/>
                <w:szCs w:val="22"/>
              </w:rPr>
              <w:t xml:space="preserve">Illustrate the </w:t>
            </w:r>
            <w:proofErr w:type="spellStart"/>
            <w:r w:rsidRPr="006907B4">
              <w:rPr>
                <w:sz w:val="22"/>
                <w:szCs w:val="22"/>
              </w:rPr>
              <w:t>JQuery</w:t>
            </w:r>
            <w:proofErr w:type="spellEnd"/>
            <w:r w:rsidRPr="006907B4">
              <w:rPr>
                <w:sz w:val="22"/>
                <w:szCs w:val="22"/>
              </w:rPr>
              <w:t xml:space="preserve"> code to add one more fruit name “Pineapple” in the following ordered list with proper HTML code.</w:t>
            </w:r>
          </w:p>
          <w:p w14:paraId="3005A28F" w14:textId="77777777" w:rsidR="00794A2C" w:rsidRPr="006907B4" w:rsidRDefault="00794A2C" w:rsidP="00C6062F">
            <w:pPr>
              <w:spacing w:line="276" w:lineRule="auto"/>
              <w:jc w:val="both"/>
            </w:pPr>
            <w:r>
              <w:rPr>
                <w:sz w:val="22"/>
                <w:szCs w:val="22"/>
              </w:rPr>
              <w:lastRenderedPageBreak/>
              <w:t xml:space="preserve">1. </w:t>
            </w:r>
            <w:r w:rsidRPr="006907B4">
              <w:rPr>
                <w:sz w:val="22"/>
                <w:szCs w:val="22"/>
              </w:rPr>
              <w:t>Apple</w:t>
            </w:r>
            <w:r>
              <w:rPr>
                <w:sz w:val="22"/>
                <w:szCs w:val="22"/>
              </w:rPr>
              <w:t xml:space="preserve">      2. </w:t>
            </w:r>
            <w:r w:rsidRPr="006907B4">
              <w:rPr>
                <w:sz w:val="22"/>
                <w:szCs w:val="22"/>
              </w:rPr>
              <w:t>Orange</w:t>
            </w:r>
            <w:r>
              <w:rPr>
                <w:sz w:val="22"/>
                <w:szCs w:val="22"/>
              </w:rPr>
              <w:t xml:space="preserve">     3. </w:t>
            </w:r>
            <w:r w:rsidRPr="006907B4">
              <w:rPr>
                <w:sz w:val="22"/>
                <w:szCs w:val="22"/>
              </w:rPr>
              <w:t>Mango</w:t>
            </w:r>
          </w:p>
        </w:tc>
        <w:tc>
          <w:tcPr>
            <w:tcW w:w="1134" w:type="dxa"/>
          </w:tcPr>
          <w:p w14:paraId="633A0BAF" w14:textId="77777777" w:rsidR="00794A2C" w:rsidRPr="006907B4" w:rsidRDefault="00794A2C" w:rsidP="00C6062F">
            <w:pPr>
              <w:jc w:val="center"/>
            </w:pPr>
            <w:r w:rsidRPr="006907B4">
              <w:rPr>
                <w:sz w:val="22"/>
                <w:szCs w:val="22"/>
              </w:rPr>
              <w:lastRenderedPageBreak/>
              <w:t>CO2</w:t>
            </w:r>
          </w:p>
        </w:tc>
        <w:tc>
          <w:tcPr>
            <w:tcW w:w="992" w:type="dxa"/>
          </w:tcPr>
          <w:p w14:paraId="44DF1A35" w14:textId="77777777" w:rsidR="00794A2C" w:rsidRPr="006907B4" w:rsidRDefault="00794A2C" w:rsidP="00C6062F">
            <w:pPr>
              <w:jc w:val="center"/>
            </w:pPr>
            <w:r w:rsidRPr="006907B4">
              <w:rPr>
                <w:sz w:val="22"/>
                <w:szCs w:val="22"/>
              </w:rPr>
              <w:t>U</w:t>
            </w:r>
          </w:p>
        </w:tc>
        <w:tc>
          <w:tcPr>
            <w:tcW w:w="851" w:type="dxa"/>
          </w:tcPr>
          <w:p w14:paraId="3DFD30BB" w14:textId="77777777" w:rsidR="00794A2C" w:rsidRPr="006907B4" w:rsidRDefault="00794A2C" w:rsidP="00C6062F">
            <w:pPr>
              <w:jc w:val="center"/>
            </w:pPr>
            <w:r w:rsidRPr="006907B4">
              <w:rPr>
                <w:sz w:val="22"/>
                <w:szCs w:val="22"/>
              </w:rPr>
              <w:t>3</w:t>
            </w:r>
          </w:p>
        </w:tc>
      </w:tr>
      <w:tr w:rsidR="00794A2C" w:rsidRPr="006907B4" w14:paraId="1BC27445" w14:textId="77777777" w:rsidTr="00C6062F">
        <w:trPr>
          <w:trHeight w:val="70"/>
        </w:trPr>
        <w:tc>
          <w:tcPr>
            <w:tcW w:w="540" w:type="dxa"/>
          </w:tcPr>
          <w:p w14:paraId="7149FCC1" w14:textId="77777777" w:rsidR="00794A2C" w:rsidRPr="006907B4" w:rsidRDefault="00794A2C" w:rsidP="00C6062F">
            <w:pPr>
              <w:jc w:val="center"/>
            </w:pPr>
            <w:r w:rsidRPr="006907B4">
              <w:rPr>
                <w:sz w:val="22"/>
                <w:szCs w:val="22"/>
              </w:rPr>
              <w:t>13.</w:t>
            </w:r>
          </w:p>
        </w:tc>
        <w:tc>
          <w:tcPr>
            <w:tcW w:w="7081" w:type="dxa"/>
            <w:gridSpan w:val="3"/>
          </w:tcPr>
          <w:p w14:paraId="3E727B9D" w14:textId="77777777" w:rsidR="00794A2C" w:rsidRPr="006907B4" w:rsidRDefault="00794A2C" w:rsidP="00C6062F">
            <w:pPr>
              <w:spacing w:line="276" w:lineRule="auto"/>
              <w:jc w:val="both"/>
            </w:pPr>
            <w:r w:rsidRPr="006907B4">
              <w:rPr>
                <w:sz w:val="22"/>
                <w:szCs w:val="22"/>
              </w:rPr>
              <w:t>List the various data types supported by JSON.</w:t>
            </w:r>
          </w:p>
        </w:tc>
        <w:tc>
          <w:tcPr>
            <w:tcW w:w="1134" w:type="dxa"/>
          </w:tcPr>
          <w:p w14:paraId="48FD077B" w14:textId="77777777" w:rsidR="00794A2C" w:rsidRPr="006907B4" w:rsidRDefault="00794A2C" w:rsidP="00C6062F">
            <w:pPr>
              <w:jc w:val="center"/>
            </w:pPr>
            <w:r w:rsidRPr="006907B4">
              <w:rPr>
                <w:sz w:val="22"/>
                <w:szCs w:val="22"/>
              </w:rPr>
              <w:t>CO3</w:t>
            </w:r>
          </w:p>
        </w:tc>
        <w:tc>
          <w:tcPr>
            <w:tcW w:w="992" w:type="dxa"/>
          </w:tcPr>
          <w:p w14:paraId="2E14E488" w14:textId="77777777" w:rsidR="00794A2C" w:rsidRPr="006907B4" w:rsidRDefault="00794A2C" w:rsidP="00C6062F">
            <w:pPr>
              <w:jc w:val="center"/>
            </w:pPr>
            <w:r w:rsidRPr="006907B4">
              <w:rPr>
                <w:sz w:val="22"/>
                <w:szCs w:val="22"/>
              </w:rPr>
              <w:t>R</w:t>
            </w:r>
          </w:p>
        </w:tc>
        <w:tc>
          <w:tcPr>
            <w:tcW w:w="851" w:type="dxa"/>
          </w:tcPr>
          <w:p w14:paraId="72900FFE" w14:textId="77777777" w:rsidR="00794A2C" w:rsidRPr="006907B4" w:rsidRDefault="00794A2C" w:rsidP="00C6062F">
            <w:pPr>
              <w:jc w:val="center"/>
            </w:pPr>
            <w:r w:rsidRPr="006907B4">
              <w:rPr>
                <w:sz w:val="22"/>
                <w:szCs w:val="22"/>
              </w:rPr>
              <w:t>3</w:t>
            </w:r>
          </w:p>
        </w:tc>
      </w:tr>
      <w:tr w:rsidR="00794A2C" w:rsidRPr="006907B4" w14:paraId="59929FCE" w14:textId="77777777" w:rsidTr="00C6062F">
        <w:trPr>
          <w:trHeight w:val="397"/>
        </w:trPr>
        <w:tc>
          <w:tcPr>
            <w:tcW w:w="540" w:type="dxa"/>
          </w:tcPr>
          <w:p w14:paraId="0DF32B40" w14:textId="77777777" w:rsidR="00794A2C" w:rsidRPr="006907B4" w:rsidRDefault="00794A2C" w:rsidP="00C6062F">
            <w:pPr>
              <w:jc w:val="center"/>
            </w:pPr>
            <w:r w:rsidRPr="006907B4">
              <w:rPr>
                <w:sz w:val="22"/>
                <w:szCs w:val="22"/>
              </w:rPr>
              <w:t>14.</w:t>
            </w:r>
          </w:p>
        </w:tc>
        <w:tc>
          <w:tcPr>
            <w:tcW w:w="7081" w:type="dxa"/>
            <w:gridSpan w:val="3"/>
          </w:tcPr>
          <w:p w14:paraId="44CEE1DC" w14:textId="77777777" w:rsidR="00794A2C" w:rsidRPr="006907B4" w:rsidRDefault="00794A2C" w:rsidP="00C6062F">
            <w:pPr>
              <w:spacing w:line="276" w:lineRule="auto"/>
              <w:jc w:val="both"/>
            </w:pPr>
            <w:r w:rsidRPr="006907B4">
              <w:rPr>
                <w:sz w:val="22"/>
                <w:szCs w:val="22"/>
              </w:rPr>
              <w:t xml:space="preserve">Demonstrate an alert message using angular </w:t>
            </w:r>
            <w:proofErr w:type="spellStart"/>
            <w:r w:rsidRPr="006907B4">
              <w:rPr>
                <w:sz w:val="22"/>
                <w:szCs w:val="22"/>
              </w:rPr>
              <w:t>js</w:t>
            </w:r>
            <w:proofErr w:type="spellEnd"/>
            <w:r w:rsidRPr="006907B4">
              <w:rPr>
                <w:sz w:val="22"/>
                <w:szCs w:val="22"/>
              </w:rPr>
              <w:t xml:space="preserve"> controller function when button is clicked.</w:t>
            </w:r>
          </w:p>
        </w:tc>
        <w:tc>
          <w:tcPr>
            <w:tcW w:w="1134" w:type="dxa"/>
          </w:tcPr>
          <w:p w14:paraId="4FBB83D2" w14:textId="77777777" w:rsidR="00794A2C" w:rsidRPr="006907B4" w:rsidRDefault="00794A2C" w:rsidP="00C6062F">
            <w:pPr>
              <w:jc w:val="center"/>
            </w:pPr>
            <w:r w:rsidRPr="006907B4">
              <w:rPr>
                <w:sz w:val="22"/>
                <w:szCs w:val="22"/>
              </w:rPr>
              <w:t>CO6</w:t>
            </w:r>
          </w:p>
        </w:tc>
        <w:tc>
          <w:tcPr>
            <w:tcW w:w="992" w:type="dxa"/>
          </w:tcPr>
          <w:p w14:paraId="67BCF364" w14:textId="77777777" w:rsidR="00794A2C" w:rsidRPr="006907B4" w:rsidRDefault="00794A2C" w:rsidP="00C6062F">
            <w:pPr>
              <w:jc w:val="center"/>
            </w:pPr>
            <w:r w:rsidRPr="006907B4">
              <w:rPr>
                <w:sz w:val="22"/>
                <w:szCs w:val="22"/>
              </w:rPr>
              <w:t>U</w:t>
            </w:r>
          </w:p>
        </w:tc>
        <w:tc>
          <w:tcPr>
            <w:tcW w:w="851" w:type="dxa"/>
          </w:tcPr>
          <w:p w14:paraId="56D236F1" w14:textId="77777777" w:rsidR="00794A2C" w:rsidRPr="006907B4" w:rsidRDefault="00794A2C" w:rsidP="00C6062F">
            <w:pPr>
              <w:jc w:val="center"/>
            </w:pPr>
            <w:r w:rsidRPr="006907B4">
              <w:rPr>
                <w:sz w:val="22"/>
                <w:szCs w:val="22"/>
              </w:rPr>
              <w:t>3</w:t>
            </w:r>
          </w:p>
        </w:tc>
      </w:tr>
      <w:tr w:rsidR="00794A2C" w:rsidRPr="006907B4" w14:paraId="25BD347C" w14:textId="77777777" w:rsidTr="00C6062F">
        <w:trPr>
          <w:trHeight w:val="626"/>
        </w:trPr>
        <w:tc>
          <w:tcPr>
            <w:tcW w:w="540" w:type="dxa"/>
          </w:tcPr>
          <w:p w14:paraId="69097D06" w14:textId="77777777" w:rsidR="00794A2C" w:rsidRPr="006907B4" w:rsidRDefault="00794A2C" w:rsidP="00C6062F">
            <w:pPr>
              <w:jc w:val="center"/>
            </w:pPr>
            <w:r w:rsidRPr="006907B4">
              <w:rPr>
                <w:sz w:val="22"/>
                <w:szCs w:val="22"/>
              </w:rPr>
              <w:t>15.</w:t>
            </w:r>
          </w:p>
        </w:tc>
        <w:tc>
          <w:tcPr>
            <w:tcW w:w="7081" w:type="dxa"/>
            <w:gridSpan w:val="3"/>
          </w:tcPr>
          <w:p w14:paraId="2C0E2B31" w14:textId="77777777" w:rsidR="00794A2C" w:rsidRPr="006907B4" w:rsidRDefault="00794A2C" w:rsidP="00C6062F">
            <w:pPr>
              <w:spacing w:line="276" w:lineRule="auto"/>
              <w:jc w:val="both"/>
            </w:pPr>
            <w:r w:rsidRPr="006907B4">
              <w:rPr>
                <w:sz w:val="22"/>
                <w:szCs w:val="22"/>
              </w:rPr>
              <w:t xml:space="preserve">Illustrate http module in node </w:t>
            </w:r>
            <w:proofErr w:type="spellStart"/>
            <w:r w:rsidRPr="006907B4">
              <w:rPr>
                <w:sz w:val="22"/>
                <w:szCs w:val="22"/>
              </w:rPr>
              <w:t>js</w:t>
            </w:r>
            <w:proofErr w:type="spellEnd"/>
            <w:r w:rsidRPr="006907B4">
              <w:rPr>
                <w:sz w:val="22"/>
                <w:szCs w:val="22"/>
              </w:rPr>
              <w:t xml:space="preserve"> to display response as “Hello World” from server.</w:t>
            </w:r>
          </w:p>
        </w:tc>
        <w:tc>
          <w:tcPr>
            <w:tcW w:w="1134" w:type="dxa"/>
          </w:tcPr>
          <w:p w14:paraId="369BD2BD" w14:textId="77777777" w:rsidR="00794A2C" w:rsidRPr="006907B4" w:rsidRDefault="00794A2C" w:rsidP="00C6062F">
            <w:pPr>
              <w:jc w:val="center"/>
            </w:pPr>
            <w:r w:rsidRPr="006907B4">
              <w:rPr>
                <w:sz w:val="22"/>
                <w:szCs w:val="22"/>
              </w:rPr>
              <w:t>CO5</w:t>
            </w:r>
          </w:p>
        </w:tc>
        <w:tc>
          <w:tcPr>
            <w:tcW w:w="992" w:type="dxa"/>
          </w:tcPr>
          <w:p w14:paraId="12F071A2" w14:textId="77777777" w:rsidR="00794A2C" w:rsidRPr="006907B4" w:rsidRDefault="00794A2C" w:rsidP="00C6062F">
            <w:pPr>
              <w:jc w:val="center"/>
            </w:pPr>
            <w:r w:rsidRPr="006907B4">
              <w:rPr>
                <w:sz w:val="22"/>
                <w:szCs w:val="22"/>
              </w:rPr>
              <w:t>U</w:t>
            </w:r>
          </w:p>
        </w:tc>
        <w:tc>
          <w:tcPr>
            <w:tcW w:w="851" w:type="dxa"/>
          </w:tcPr>
          <w:p w14:paraId="2D440694" w14:textId="77777777" w:rsidR="00794A2C" w:rsidRPr="006907B4" w:rsidRDefault="00794A2C" w:rsidP="00C6062F">
            <w:pPr>
              <w:jc w:val="center"/>
            </w:pPr>
            <w:r w:rsidRPr="006907B4">
              <w:rPr>
                <w:sz w:val="22"/>
                <w:szCs w:val="22"/>
              </w:rPr>
              <w:t>3</w:t>
            </w:r>
          </w:p>
        </w:tc>
      </w:tr>
      <w:tr w:rsidR="00794A2C" w:rsidRPr="006907B4" w14:paraId="3E2AF211" w14:textId="77777777" w:rsidTr="00C6062F">
        <w:trPr>
          <w:trHeight w:val="191"/>
        </w:trPr>
        <w:tc>
          <w:tcPr>
            <w:tcW w:w="540" w:type="dxa"/>
          </w:tcPr>
          <w:p w14:paraId="66932EEB" w14:textId="77777777" w:rsidR="00794A2C" w:rsidRPr="006907B4" w:rsidRDefault="00794A2C" w:rsidP="00C6062F">
            <w:pPr>
              <w:jc w:val="center"/>
            </w:pPr>
            <w:r w:rsidRPr="006907B4">
              <w:rPr>
                <w:sz w:val="22"/>
                <w:szCs w:val="22"/>
              </w:rPr>
              <w:t>16.</w:t>
            </w:r>
          </w:p>
        </w:tc>
        <w:tc>
          <w:tcPr>
            <w:tcW w:w="7081" w:type="dxa"/>
            <w:gridSpan w:val="3"/>
          </w:tcPr>
          <w:p w14:paraId="377BDE37" w14:textId="77777777" w:rsidR="00794A2C" w:rsidRPr="006907B4" w:rsidRDefault="00794A2C" w:rsidP="00C6062F">
            <w:pPr>
              <w:spacing w:line="276" w:lineRule="auto"/>
              <w:jc w:val="both"/>
            </w:pPr>
            <w:r w:rsidRPr="006907B4">
              <w:rPr>
                <w:sz w:val="22"/>
                <w:szCs w:val="22"/>
              </w:rPr>
              <w:t xml:space="preserve">Demonstrate </w:t>
            </w:r>
            <w:proofErr w:type="spellStart"/>
            <w:proofErr w:type="gramStart"/>
            <w:r w:rsidRPr="006907B4">
              <w:rPr>
                <w:sz w:val="22"/>
                <w:szCs w:val="22"/>
              </w:rPr>
              <w:t>insertMany</w:t>
            </w:r>
            <w:proofErr w:type="spellEnd"/>
            <w:r w:rsidRPr="006907B4">
              <w:rPr>
                <w:sz w:val="22"/>
                <w:szCs w:val="22"/>
              </w:rPr>
              <w:t>(</w:t>
            </w:r>
            <w:proofErr w:type="gramEnd"/>
            <w:r w:rsidRPr="006907B4">
              <w:rPr>
                <w:sz w:val="22"/>
                <w:szCs w:val="22"/>
              </w:rPr>
              <w:t>) method in MongoDB Shell.</w:t>
            </w:r>
          </w:p>
        </w:tc>
        <w:tc>
          <w:tcPr>
            <w:tcW w:w="1134" w:type="dxa"/>
          </w:tcPr>
          <w:p w14:paraId="2608AC97" w14:textId="77777777" w:rsidR="00794A2C" w:rsidRPr="006907B4" w:rsidRDefault="00794A2C" w:rsidP="00C6062F">
            <w:pPr>
              <w:jc w:val="center"/>
            </w:pPr>
            <w:r w:rsidRPr="006907B4">
              <w:rPr>
                <w:sz w:val="22"/>
                <w:szCs w:val="22"/>
              </w:rPr>
              <w:t>CO4</w:t>
            </w:r>
          </w:p>
        </w:tc>
        <w:tc>
          <w:tcPr>
            <w:tcW w:w="992" w:type="dxa"/>
          </w:tcPr>
          <w:p w14:paraId="35D1D0B5" w14:textId="77777777" w:rsidR="00794A2C" w:rsidRPr="006907B4" w:rsidRDefault="00794A2C" w:rsidP="00C6062F">
            <w:pPr>
              <w:jc w:val="center"/>
            </w:pPr>
            <w:r w:rsidRPr="006907B4">
              <w:rPr>
                <w:sz w:val="22"/>
                <w:szCs w:val="22"/>
              </w:rPr>
              <w:t>U</w:t>
            </w:r>
          </w:p>
        </w:tc>
        <w:tc>
          <w:tcPr>
            <w:tcW w:w="851" w:type="dxa"/>
          </w:tcPr>
          <w:p w14:paraId="4D407DE7" w14:textId="77777777" w:rsidR="00794A2C" w:rsidRPr="006907B4" w:rsidRDefault="00794A2C" w:rsidP="00C6062F">
            <w:pPr>
              <w:jc w:val="center"/>
            </w:pPr>
            <w:r w:rsidRPr="006907B4">
              <w:rPr>
                <w:sz w:val="22"/>
                <w:szCs w:val="22"/>
              </w:rPr>
              <w:t>3</w:t>
            </w:r>
          </w:p>
        </w:tc>
      </w:tr>
      <w:tr w:rsidR="00794A2C" w:rsidRPr="006907B4" w14:paraId="5E5D8E3A" w14:textId="77777777" w:rsidTr="00C6062F">
        <w:trPr>
          <w:trHeight w:val="552"/>
        </w:trPr>
        <w:tc>
          <w:tcPr>
            <w:tcW w:w="10598" w:type="dxa"/>
            <w:gridSpan w:val="7"/>
          </w:tcPr>
          <w:p w14:paraId="10954647" w14:textId="77777777" w:rsidR="00794A2C" w:rsidRPr="006907B4" w:rsidRDefault="00794A2C" w:rsidP="00C6062F">
            <w:pPr>
              <w:jc w:val="center"/>
              <w:rPr>
                <w:b/>
                <w:u w:val="single"/>
              </w:rPr>
            </w:pPr>
            <w:r w:rsidRPr="006907B4">
              <w:rPr>
                <w:b/>
                <w:sz w:val="22"/>
                <w:szCs w:val="22"/>
                <w:u w:val="single"/>
              </w:rPr>
              <w:t>PART – C (6 X 12 = 72 MARKS)</w:t>
            </w:r>
          </w:p>
          <w:p w14:paraId="49B5CBF0" w14:textId="77777777" w:rsidR="00794A2C" w:rsidRPr="006907B4" w:rsidRDefault="00794A2C" w:rsidP="00C6062F">
            <w:pPr>
              <w:jc w:val="center"/>
              <w:rPr>
                <w:b/>
              </w:rPr>
            </w:pPr>
            <w:r w:rsidRPr="006907B4">
              <w:rPr>
                <w:b/>
                <w:sz w:val="22"/>
                <w:szCs w:val="22"/>
              </w:rPr>
              <w:t xml:space="preserve">(Answer any five Questions from </w:t>
            </w:r>
            <w:proofErr w:type="spellStart"/>
            <w:proofErr w:type="gramStart"/>
            <w:r w:rsidRPr="006907B4">
              <w:rPr>
                <w:b/>
                <w:sz w:val="22"/>
                <w:szCs w:val="22"/>
              </w:rPr>
              <w:t>Q.No</w:t>
            </w:r>
            <w:proofErr w:type="spellEnd"/>
            <w:proofErr w:type="gramEnd"/>
            <w:r w:rsidRPr="006907B4">
              <w:rPr>
                <w:b/>
                <w:sz w:val="22"/>
                <w:szCs w:val="22"/>
              </w:rPr>
              <w:t xml:space="preserve"> 17 to 23, </w:t>
            </w:r>
            <w:proofErr w:type="spellStart"/>
            <w:r w:rsidRPr="006907B4">
              <w:rPr>
                <w:b/>
                <w:sz w:val="22"/>
                <w:szCs w:val="22"/>
              </w:rPr>
              <w:t>Q.No</w:t>
            </w:r>
            <w:proofErr w:type="spellEnd"/>
            <w:r w:rsidRPr="006907B4">
              <w:rPr>
                <w:b/>
                <w:sz w:val="22"/>
                <w:szCs w:val="22"/>
              </w:rPr>
              <w:t xml:space="preserve"> 24 is Compulsory)</w:t>
            </w:r>
          </w:p>
        </w:tc>
      </w:tr>
      <w:tr w:rsidR="00794A2C" w:rsidRPr="006907B4" w14:paraId="4336FEF3" w14:textId="77777777" w:rsidTr="00C6062F">
        <w:trPr>
          <w:trHeight w:val="3109"/>
        </w:trPr>
        <w:tc>
          <w:tcPr>
            <w:tcW w:w="562" w:type="dxa"/>
            <w:gridSpan w:val="2"/>
          </w:tcPr>
          <w:p w14:paraId="46263152" w14:textId="77777777" w:rsidR="00794A2C" w:rsidRPr="006907B4" w:rsidRDefault="00794A2C" w:rsidP="00C6062F">
            <w:pPr>
              <w:jc w:val="center"/>
            </w:pPr>
            <w:r w:rsidRPr="006907B4">
              <w:rPr>
                <w:sz w:val="22"/>
                <w:szCs w:val="22"/>
              </w:rPr>
              <w:t>17.</w:t>
            </w:r>
          </w:p>
        </w:tc>
        <w:tc>
          <w:tcPr>
            <w:tcW w:w="539" w:type="dxa"/>
          </w:tcPr>
          <w:p w14:paraId="423EDFFF" w14:textId="77777777" w:rsidR="00794A2C" w:rsidRPr="006907B4" w:rsidRDefault="00794A2C" w:rsidP="00C6062F">
            <w:pPr>
              <w:jc w:val="center"/>
            </w:pPr>
            <w:r w:rsidRPr="006907B4">
              <w:rPr>
                <w:sz w:val="22"/>
                <w:szCs w:val="22"/>
              </w:rPr>
              <w:t>a.</w:t>
            </w:r>
          </w:p>
        </w:tc>
        <w:tc>
          <w:tcPr>
            <w:tcW w:w="6520" w:type="dxa"/>
          </w:tcPr>
          <w:p w14:paraId="0123FEE0" w14:textId="77777777" w:rsidR="00794A2C" w:rsidRPr="006907B4" w:rsidRDefault="00794A2C" w:rsidP="00C6062F">
            <w:pPr>
              <w:jc w:val="both"/>
            </w:pPr>
            <w:r w:rsidRPr="006907B4">
              <w:rPr>
                <w:sz w:val="22"/>
                <w:szCs w:val="22"/>
              </w:rPr>
              <w:t>Develop the HTML web page to display the following user registration with all fields as mandatory.</w:t>
            </w:r>
          </w:p>
          <w:p w14:paraId="5CF5848E" w14:textId="77777777" w:rsidR="00794A2C" w:rsidRPr="006907B4" w:rsidRDefault="00794A2C" w:rsidP="00C6062F">
            <w:pPr>
              <w:jc w:val="both"/>
            </w:pPr>
            <w:r w:rsidRPr="006907B4">
              <w:rPr>
                <w:noProof/>
                <w:sz w:val="22"/>
                <w:szCs w:val="22"/>
              </w:rPr>
              <w:drawing>
                <wp:inline distT="114300" distB="114300" distL="114300" distR="114300" wp14:anchorId="66A07655" wp14:editId="34E880EF">
                  <wp:extent cx="2905125" cy="1838325"/>
                  <wp:effectExtent l="0" t="0" r="0" b="0"/>
                  <wp:docPr id="107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05391" cy="1838493"/>
                          </a:xfrm>
                          <a:prstGeom prst="rect">
                            <a:avLst/>
                          </a:prstGeom>
                          <a:ln/>
                        </pic:spPr>
                      </pic:pic>
                    </a:graphicData>
                  </a:graphic>
                </wp:inline>
              </w:drawing>
            </w:r>
          </w:p>
        </w:tc>
        <w:tc>
          <w:tcPr>
            <w:tcW w:w="1134" w:type="dxa"/>
          </w:tcPr>
          <w:p w14:paraId="51EB29BB" w14:textId="77777777" w:rsidR="00794A2C" w:rsidRPr="006907B4" w:rsidRDefault="00794A2C" w:rsidP="00C6062F">
            <w:pPr>
              <w:jc w:val="center"/>
            </w:pPr>
            <w:r w:rsidRPr="006907B4">
              <w:rPr>
                <w:sz w:val="22"/>
                <w:szCs w:val="22"/>
              </w:rPr>
              <w:t>CO1</w:t>
            </w:r>
          </w:p>
        </w:tc>
        <w:tc>
          <w:tcPr>
            <w:tcW w:w="992" w:type="dxa"/>
          </w:tcPr>
          <w:p w14:paraId="45ACD0B0" w14:textId="77777777" w:rsidR="00794A2C" w:rsidRPr="006907B4" w:rsidRDefault="00794A2C" w:rsidP="00C6062F">
            <w:pPr>
              <w:jc w:val="center"/>
            </w:pPr>
            <w:r w:rsidRPr="006907B4">
              <w:rPr>
                <w:sz w:val="22"/>
                <w:szCs w:val="22"/>
              </w:rPr>
              <w:t>A</w:t>
            </w:r>
          </w:p>
        </w:tc>
        <w:tc>
          <w:tcPr>
            <w:tcW w:w="851" w:type="dxa"/>
          </w:tcPr>
          <w:p w14:paraId="11CEBD0B" w14:textId="77777777" w:rsidR="00794A2C" w:rsidRPr="006907B4" w:rsidRDefault="00794A2C" w:rsidP="00C6062F">
            <w:pPr>
              <w:jc w:val="center"/>
            </w:pPr>
            <w:r w:rsidRPr="006907B4">
              <w:rPr>
                <w:sz w:val="22"/>
                <w:szCs w:val="22"/>
              </w:rPr>
              <w:t>6</w:t>
            </w:r>
          </w:p>
        </w:tc>
      </w:tr>
      <w:tr w:rsidR="00794A2C" w:rsidRPr="006907B4" w14:paraId="27BC3A07" w14:textId="77777777" w:rsidTr="00C6062F">
        <w:trPr>
          <w:trHeight w:val="397"/>
        </w:trPr>
        <w:tc>
          <w:tcPr>
            <w:tcW w:w="562" w:type="dxa"/>
            <w:gridSpan w:val="2"/>
          </w:tcPr>
          <w:p w14:paraId="2FDF93B5" w14:textId="77777777" w:rsidR="00794A2C" w:rsidRPr="006907B4" w:rsidRDefault="00794A2C" w:rsidP="00C6062F">
            <w:pPr>
              <w:jc w:val="center"/>
            </w:pPr>
          </w:p>
        </w:tc>
        <w:tc>
          <w:tcPr>
            <w:tcW w:w="539" w:type="dxa"/>
          </w:tcPr>
          <w:p w14:paraId="2F326205" w14:textId="77777777" w:rsidR="00794A2C" w:rsidRPr="006907B4" w:rsidRDefault="00794A2C" w:rsidP="00C6062F">
            <w:pPr>
              <w:jc w:val="center"/>
            </w:pPr>
            <w:r w:rsidRPr="006907B4">
              <w:rPr>
                <w:sz w:val="22"/>
                <w:szCs w:val="22"/>
              </w:rPr>
              <w:t>b.</w:t>
            </w:r>
          </w:p>
        </w:tc>
        <w:tc>
          <w:tcPr>
            <w:tcW w:w="6520" w:type="dxa"/>
          </w:tcPr>
          <w:p w14:paraId="3AE7166F" w14:textId="77777777" w:rsidR="00794A2C" w:rsidRPr="006907B4" w:rsidRDefault="00794A2C" w:rsidP="00C6062F">
            <w:pPr>
              <w:jc w:val="both"/>
            </w:pPr>
            <w:r w:rsidRPr="006907B4">
              <w:rPr>
                <w:sz w:val="22"/>
                <w:szCs w:val="22"/>
              </w:rPr>
              <w:t>Discuss the following CSS positioning with suitable programs each.</w:t>
            </w:r>
          </w:p>
          <w:p w14:paraId="4E547824" w14:textId="77777777" w:rsidR="00794A2C" w:rsidRPr="006907B4" w:rsidRDefault="00794A2C" w:rsidP="00C6062F">
            <w:pPr>
              <w:jc w:val="both"/>
            </w:pPr>
            <w:r w:rsidRPr="006907B4">
              <w:rPr>
                <w:sz w:val="22"/>
                <w:szCs w:val="22"/>
              </w:rPr>
              <w:t xml:space="preserve">I) relative </w:t>
            </w:r>
            <w:r w:rsidRPr="006907B4">
              <w:rPr>
                <w:sz w:val="22"/>
                <w:szCs w:val="22"/>
              </w:rPr>
              <w:tab/>
              <w:t xml:space="preserve">ii) absolute   </w:t>
            </w:r>
            <w:r w:rsidRPr="006907B4">
              <w:rPr>
                <w:sz w:val="22"/>
                <w:szCs w:val="22"/>
              </w:rPr>
              <w:tab/>
              <w:t xml:space="preserve">iii) fixed         </w:t>
            </w:r>
            <w:r w:rsidRPr="006907B4">
              <w:rPr>
                <w:sz w:val="22"/>
                <w:szCs w:val="22"/>
              </w:rPr>
              <w:tab/>
              <w:t>iv) sticky</w:t>
            </w:r>
          </w:p>
        </w:tc>
        <w:tc>
          <w:tcPr>
            <w:tcW w:w="1134" w:type="dxa"/>
          </w:tcPr>
          <w:p w14:paraId="1991D26D" w14:textId="77777777" w:rsidR="00794A2C" w:rsidRPr="006907B4" w:rsidRDefault="00794A2C" w:rsidP="00C6062F">
            <w:pPr>
              <w:jc w:val="center"/>
            </w:pPr>
            <w:r w:rsidRPr="006907B4">
              <w:rPr>
                <w:sz w:val="22"/>
                <w:szCs w:val="22"/>
              </w:rPr>
              <w:t>CO1</w:t>
            </w:r>
          </w:p>
        </w:tc>
        <w:tc>
          <w:tcPr>
            <w:tcW w:w="992" w:type="dxa"/>
          </w:tcPr>
          <w:p w14:paraId="0A424ECE" w14:textId="77777777" w:rsidR="00794A2C" w:rsidRPr="006907B4" w:rsidRDefault="00794A2C" w:rsidP="00C6062F">
            <w:pPr>
              <w:jc w:val="center"/>
            </w:pPr>
            <w:r w:rsidRPr="006907B4">
              <w:rPr>
                <w:sz w:val="22"/>
                <w:szCs w:val="22"/>
              </w:rPr>
              <w:t>U</w:t>
            </w:r>
          </w:p>
        </w:tc>
        <w:tc>
          <w:tcPr>
            <w:tcW w:w="851" w:type="dxa"/>
          </w:tcPr>
          <w:p w14:paraId="2CD5F8F2" w14:textId="77777777" w:rsidR="00794A2C" w:rsidRPr="006907B4" w:rsidRDefault="00794A2C" w:rsidP="00C6062F">
            <w:pPr>
              <w:jc w:val="center"/>
            </w:pPr>
            <w:r w:rsidRPr="006907B4">
              <w:rPr>
                <w:sz w:val="22"/>
                <w:szCs w:val="22"/>
              </w:rPr>
              <w:t>6</w:t>
            </w:r>
          </w:p>
        </w:tc>
      </w:tr>
      <w:tr w:rsidR="00794A2C" w:rsidRPr="006907B4" w14:paraId="3E393477" w14:textId="77777777" w:rsidTr="00C6062F">
        <w:trPr>
          <w:trHeight w:val="70"/>
        </w:trPr>
        <w:tc>
          <w:tcPr>
            <w:tcW w:w="562" w:type="dxa"/>
            <w:gridSpan w:val="2"/>
          </w:tcPr>
          <w:p w14:paraId="7B0AD769" w14:textId="77777777" w:rsidR="00794A2C" w:rsidRPr="006907B4" w:rsidRDefault="00794A2C" w:rsidP="00C6062F">
            <w:pPr>
              <w:jc w:val="center"/>
            </w:pPr>
          </w:p>
        </w:tc>
        <w:tc>
          <w:tcPr>
            <w:tcW w:w="539" w:type="dxa"/>
          </w:tcPr>
          <w:p w14:paraId="69F6D22D" w14:textId="77777777" w:rsidR="00794A2C" w:rsidRPr="006907B4" w:rsidRDefault="00794A2C" w:rsidP="00C6062F">
            <w:pPr>
              <w:jc w:val="center"/>
            </w:pPr>
          </w:p>
        </w:tc>
        <w:tc>
          <w:tcPr>
            <w:tcW w:w="6520" w:type="dxa"/>
          </w:tcPr>
          <w:p w14:paraId="3CE9EC14" w14:textId="77777777" w:rsidR="00794A2C" w:rsidRPr="006907B4" w:rsidRDefault="00794A2C" w:rsidP="00C6062F">
            <w:pPr>
              <w:jc w:val="center"/>
            </w:pPr>
          </w:p>
        </w:tc>
        <w:tc>
          <w:tcPr>
            <w:tcW w:w="1134" w:type="dxa"/>
          </w:tcPr>
          <w:p w14:paraId="75128C09" w14:textId="77777777" w:rsidR="00794A2C" w:rsidRPr="006907B4" w:rsidRDefault="00794A2C" w:rsidP="00C6062F">
            <w:pPr>
              <w:jc w:val="center"/>
            </w:pPr>
          </w:p>
        </w:tc>
        <w:tc>
          <w:tcPr>
            <w:tcW w:w="992" w:type="dxa"/>
          </w:tcPr>
          <w:p w14:paraId="63932E21" w14:textId="77777777" w:rsidR="00794A2C" w:rsidRPr="006907B4" w:rsidRDefault="00794A2C" w:rsidP="00C6062F">
            <w:pPr>
              <w:jc w:val="center"/>
            </w:pPr>
          </w:p>
        </w:tc>
        <w:tc>
          <w:tcPr>
            <w:tcW w:w="851" w:type="dxa"/>
          </w:tcPr>
          <w:p w14:paraId="205D8161" w14:textId="77777777" w:rsidR="00794A2C" w:rsidRPr="006907B4" w:rsidRDefault="00794A2C" w:rsidP="00C6062F">
            <w:pPr>
              <w:jc w:val="center"/>
            </w:pPr>
          </w:p>
        </w:tc>
      </w:tr>
      <w:tr w:rsidR="00794A2C" w:rsidRPr="006907B4" w14:paraId="57D90D75" w14:textId="77777777" w:rsidTr="00C6062F">
        <w:trPr>
          <w:trHeight w:val="397"/>
        </w:trPr>
        <w:tc>
          <w:tcPr>
            <w:tcW w:w="562" w:type="dxa"/>
            <w:gridSpan w:val="2"/>
          </w:tcPr>
          <w:p w14:paraId="339E84FC" w14:textId="77777777" w:rsidR="00794A2C" w:rsidRPr="006907B4" w:rsidRDefault="00794A2C" w:rsidP="00C6062F">
            <w:pPr>
              <w:jc w:val="center"/>
            </w:pPr>
            <w:bookmarkStart w:id="1" w:name="_heading=h.35nkun2" w:colFirst="0" w:colLast="0"/>
            <w:bookmarkEnd w:id="1"/>
            <w:r w:rsidRPr="006907B4">
              <w:rPr>
                <w:sz w:val="22"/>
                <w:szCs w:val="22"/>
              </w:rPr>
              <w:t>18.</w:t>
            </w:r>
          </w:p>
        </w:tc>
        <w:tc>
          <w:tcPr>
            <w:tcW w:w="539" w:type="dxa"/>
          </w:tcPr>
          <w:p w14:paraId="63608386" w14:textId="77777777" w:rsidR="00794A2C" w:rsidRPr="006907B4" w:rsidRDefault="00794A2C" w:rsidP="00C6062F">
            <w:pPr>
              <w:jc w:val="center"/>
            </w:pPr>
            <w:r w:rsidRPr="006907B4">
              <w:rPr>
                <w:sz w:val="22"/>
                <w:szCs w:val="22"/>
              </w:rPr>
              <w:t>a.</w:t>
            </w:r>
          </w:p>
        </w:tc>
        <w:tc>
          <w:tcPr>
            <w:tcW w:w="6520" w:type="dxa"/>
          </w:tcPr>
          <w:p w14:paraId="08A28C91" w14:textId="77777777" w:rsidR="00794A2C" w:rsidRPr="006907B4" w:rsidRDefault="00794A2C" w:rsidP="00C6062F">
            <w:pPr>
              <w:jc w:val="both"/>
            </w:pPr>
            <w:r w:rsidRPr="006907B4">
              <w:rPr>
                <w:sz w:val="22"/>
                <w:szCs w:val="22"/>
              </w:rPr>
              <w:t xml:space="preserve">Develop a HTML program </w:t>
            </w:r>
            <w:proofErr w:type="gramStart"/>
            <w:r w:rsidRPr="006907B4">
              <w:rPr>
                <w:sz w:val="22"/>
                <w:szCs w:val="22"/>
              </w:rPr>
              <w:t>with  JavaScript</w:t>
            </w:r>
            <w:proofErr w:type="gramEnd"/>
            <w:r w:rsidRPr="006907B4">
              <w:rPr>
                <w:sz w:val="22"/>
                <w:szCs w:val="22"/>
              </w:rPr>
              <w:t xml:space="preserve"> code to perform the Electricity Bill (EB) calculation as given below</w:t>
            </w:r>
          </w:p>
          <w:p w14:paraId="5EF744D4" w14:textId="77777777" w:rsidR="00794A2C" w:rsidRPr="006907B4" w:rsidRDefault="00794A2C" w:rsidP="00794A2C">
            <w:pPr>
              <w:numPr>
                <w:ilvl w:val="0"/>
                <w:numId w:val="1"/>
              </w:numPr>
              <w:jc w:val="both"/>
            </w:pPr>
            <w:r w:rsidRPr="006907B4">
              <w:rPr>
                <w:sz w:val="22"/>
                <w:szCs w:val="22"/>
              </w:rPr>
              <w:t>Get user details including name, previous unit and current unit through input fields.</w:t>
            </w:r>
          </w:p>
          <w:p w14:paraId="4F187505" w14:textId="77777777" w:rsidR="00794A2C" w:rsidRPr="006907B4" w:rsidRDefault="00794A2C" w:rsidP="00794A2C">
            <w:pPr>
              <w:numPr>
                <w:ilvl w:val="0"/>
                <w:numId w:val="1"/>
              </w:numPr>
              <w:jc w:val="both"/>
            </w:pPr>
            <w:r w:rsidRPr="006907B4">
              <w:rPr>
                <w:sz w:val="22"/>
                <w:szCs w:val="22"/>
              </w:rPr>
              <w:t>Calculate the consumed units and perform EB calculation with following constraints</w:t>
            </w:r>
          </w:p>
          <w:p w14:paraId="784E3241" w14:textId="77777777" w:rsidR="00794A2C" w:rsidRPr="006907B4" w:rsidRDefault="00794A2C" w:rsidP="00C6062F">
            <w:pPr>
              <w:ind w:left="720"/>
              <w:jc w:val="both"/>
            </w:pPr>
            <w:r w:rsidRPr="006907B4">
              <w:rPr>
                <w:sz w:val="22"/>
                <w:szCs w:val="22"/>
              </w:rPr>
              <w:t xml:space="preserve">    0-100 units = Free</w:t>
            </w:r>
          </w:p>
          <w:p w14:paraId="6AEAE7F7" w14:textId="77777777" w:rsidR="00794A2C" w:rsidRPr="006907B4" w:rsidRDefault="00794A2C" w:rsidP="00C6062F">
            <w:pPr>
              <w:ind w:left="720"/>
              <w:jc w:val="both"/>
            </w:pPr>
            <w:r w:rsidRPr="006907B4">
              <w:rPr>
                <w:sz w:val="22"/>
                <w:szCs w:val="22"/>
              </w:rPr>
              <w:t xml:space="preserve">   101-400 units = Rs. 4.50 per unit</w:t>
            </w:r>
          </w:p>
          <w:p w14:paraId="50D1CE6A" w14:textId="77777777" w:rsidR="00794A2C" w:rsidRPr="006907B4" w:rsidRDefault="00794A2C" w:rsidP="00C6062F">
            <w:pPr>
              <w:ind w:left="720"/>
              <w:jc w:val="both"/>
            </w:pPr>
            <w:r w:rsidRPr="006907B4">
              <w:rPr>
                <w:sz w:val="22"/>
                <w:szCs w:val="22"/>
              </w:rPr>
              <w:t xml:space="preserve">   401- 500 units = Rs. 6 per unit</w:t>
            </w:r>
          </w:p>
          <w:p w14:paraId="1BE890B3" w14:textId="77777777" w:rsidR="00794A2C" w:rsidRPr="006907B4" w:rsidRDefault="00794A2C" w:rsidP="00C6062F">
            <w:pPr>
              <w:ind w:left="720"/>
              <w:jc w:val="both"/>
            </w:pPr>
            <w:r w:rsidRPr="006907B4">
              <w:rPr>
                <w:sz w:val="22"/>
                <w:szCs w:val="22"/>
              </w:rPr>
              <w:t xml:space="preserve">   501 and above units= Rs. 8 per unit</w:t>
            </w:r>
          </w:p>
          <w:p w14:paraId="4403F4D9" w14:textId="77777777" w:rsidR="00794A2C" w:rsidRPr="006907B4" w:rsidRDefault="00794A2C" w:rsidP="00794A2C">
            <w:pPr>
              <w:numPr>
                <w:ilvl w:val="0"/>
                <w:numId w:val="3"/>
              </w:numPr>
              <w:jc w:val="both"/>
            </w:pPr>
            <w:r w:rsidRPr="006907B4">
              <w:rPr>
                <w:sz w:val="22"/>
                <w:szCs w:val="22"/>
              </w:rPr>
              <w:t xml:space="preserve">Display the </w:t>
            </w:r>
            <w:proofErr w:type="gramStart"/>
            <w:r w:rsidRPr="006907B4">
              <w:rPr>
                <w:sz w:val="22"/>
                <w:szCs w:val="22"/>
              </w:rPr>
              <w:t>customer</w:t>
            </w:r>
            <w:proofErr w:type="gramEnd"/>
            <w:r w:rsidRPr="006907B4">
              <w:rPr>
                <w:sz w:val="22"/>
                <w:szCs w:val="22"/>
              </w:rPr>
              <w:t xml:space="preserve"> name, total units consumed and bill amount using the DIV element. </w:t>
            </w:r>
          </w:p>
        </w:tc>
        <w:tc>
          <w:tcPr>
            <w:tcW w:w="1134" w:type="dxa"/>
          </w:tcPr>
          <w:p w14:paraId="66D51028" w14:textId="77777777" w:rsidR="00794A2C" w:rsidRPr="006907B4" w:rsidRDefault="00794A2C" w:rsidP="00C6062F">
            <w:pPr>
              <w:jc w:val="center"/>
            </w:pPr>
            <w:r w:rsidRPr="006907B4">
              <w:rPr>
                <w:sz w:val="22"/>
                <w:szCs w:val="22"/>
              </w:rPr>
              <w:t>CO2</w:t>
            </w:r>
          </w:p>
        </w:tc>
        <w:tc>
          <w:tcPr>
            <w:tcW w:w="992" w:type="dxa"/>
          </w:tcPr>
          <w:p w14:paraId="16D9BAE1" w14:textId="77777777" w:rsidR="00794A2C" w:rsidRPr="006907B4" w:rsidRDefault="00794A2C" w:rsidP="00C6062F">
            <w:pPr>
              <w:jc w:val="center"/>
            </w:pPr>
            <w:r w:rsidRPr="006907B4">
              <w:rPr>
                <w:sz w:val="22"/>
                <w:szCs w:val="22"/>
              </w:rPr>
              <w:t>A</w:t>
            </w:r>
          </w:p>
        </w:tc>
        <w:tc>
          <w:tcPr>
            <w:tcW w:w="851" w:type="dxa"/>
          </w:tcPr>
          <w:p w14:paraId="39E3163E" w14:textId="77777777" w:rsidR="00794A2C" w:rsidRPr="006907B4" w:rsidRDefault="00794A2C" w:rsidP="00C6062F">
            <w:pPr>
              <w:jc w:val="center"/>
            </w:pPr>
            <w:r w:rsidRPr="006907B4">
              <w:rPr>
                <w:sz w:val="22"/>
                <w:szCs w:val="22"/>
              </w:rPr>
              <w:t>6</w:t>
            </w:r>
          </w:p>
        </w:tc>
      </w:tr>
      <w:tr w:rsidR="00794A2C" w:rsidRPr="006907B4" w14:paraId="0AAE6766" w14:textId="77777777" w:rsidTr="00C6062F">
        <w:trPr>
          <w:trHeight w:val="2404"/>
        </w:trPr>
        <w:tc>
          <w:tcPr>
            <w:tcW w:w="562" w:type="dxa"/>
            <w:gridSpan w:val="2"/>
          </w:tcPr>
          <w:p w14:paraId="3CE61F8A" w14:textId="77777777" w:rsidR="00794A2C" w:rsidRPr="006907B4" w:rsidRDefault="00794A2C" w:rsidP="00C6062F">
            <w:pPr>
              <w:jc w:val="center"/>
            </w:pPr>
          </w:p>
        </w:tc>
        <w:tc>
          <w:tcPr>
            <w:tcW w:w="539" w:type="dxa"/>
          </w:tcPr>
          <w:p w14:paraId="6354C966" w14:textId="77777777" w:rsidR="00794A2C" w:rsidRPr="006907B4" w:rsidRDefault="00794A2C" w:rsidP="00C6062F">
            <w:pPr>
              <w:jc w:val="center"/>
            </w:pPr>
            <w:r w:rsidRPr="006907B4">
              <w:rPr>
                <w:sz w:val="22"/>
                <w:szCs w:val="22"/>
              </w:rPr>
              <w:t>b.</w:t>
            </w:r>
          </w:p>
        </w:tc>
        <w:tc>
          <w:tcPr>
            <w:tcW w:w="6520" w:type="dxa"/>
          </w:tcPr>
          <w:p w14:paraId="46BF26D8" w14:textId="77777777" w:rsidR="00794A2C" w:rsidRPr="006907B4" w:rsidRDefault="00794A2C" w:rsidP="00C6062F">
            <w:pPr>
              <w:jc w:val="both"/>
            </w:pPr>
            <w:r w:rsidRPr="006907B4">
              <w:rPr>
                <w:sz w:val="22"/>
                <w:szCs w:val="22"/>
              </w:rPr>
              <w:t xml:space="preserve">Design a HTML page as per the following and read the value of text boxes A and B using </w:t>
            </w:r>
            <w:proofErr w:type="spellStart"/>
            <w:r w:rsidRPr="006907B4">
              <w:rPr>
                <w:sz w:val="22"/>
                <w:szCs w:val="22"/>
              </w:rPr>
              <w:t>JQuery</w:t>
            </w:r>
            <w:proofErr w:type="spellEnd"/>
            <w:r w:rsidRPr="006907B4">
              <w:rPr>
                <w:sz w:val="22"/>
                <w:szCs w:val="22"/>
              </w:rPr>
              <w:t xml:space="preserve"> and display the sum of A and B in the Result textbox when the user clicks the “Addition” button.</w:t>
            </w:r>
          </w:p>
          <w:p w14:paraId="2E420FAD" w14:textId="77777777" w:rsidR="00794A2C" w:rsidRPr="006907B4" w:rsidRDefault="00794A2C" w:rsidP="00C6062F">
            <w:pPr>
              <w:jc w:val="both"/>
            </w:pPr>
            <w:r w:rsidRPr="006907B4">
              <w:rPr>
                <w:noProof/>
                <w:sz w:val="22"/>
                <w:szCs w:val="22"/>
              </w:rPr>
              <w:drawing>
                <wp:inline distT="114300" distB="114300" distL="114300" distR="114300" wp14:anchorId="56A7136F" wp14:editId="62A17585">
                  <wp:extent cx="2619375" cy="962025"/>
                  <wp:effectExtent l="0" t="0" r="0" b="0"/>
                  <wp:docPr id="10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19375" cy="962025"/>
                          </a:xfrm>
                          <a:prstGeom prst="rect">
                            <a:avLst/>
                          </a:prstGeom>
                          <a:ln/>
                        </pic:spPr>
                      </pic:pic>
                    </a:graphicData>
                  </a:graphic>
                </wp:inline>
              </w:drawing>
            </w:r>
          </w:p>
        </w:tc>
        <w:tc>
          <w:tcPr>
            <w:tcW w:w="1134" w:type="dxa"/>
          </w:tcPr>
          <w:p w14:paraId="37602635" w14:textId="77777777" w:rsidR="00794A2C" w:rsidRPr="006907B4" w:rsidRDefault="00794A2C" w:rsidP="00C6062F">
            <w:pPr>
              <w:jc w:val="center"/>
            </w:pPr>
            <w:r w:rsidRPr="006907B4">
              <w:rPr>
                <w:sz w:val="22"/>
                <w:szCs w:val="22"/>
              </w:rPr>
              <w:t>CO2</w:t>
            </w:r>
          </w:p>
        </w:tc>
        <w:tc>
          <w:tcPr>
            <w:tcW w:w="992" w:type="dxa"/>
          </w:tcPr>
          <w:p w14:paraId="7EA6883B" w14:textId="77777777" w:rsidR="00794A2C" w:rsidRPr="006907B4" w:rsidRDefault="00794A2C" w:rsidP="00C6062F">
            <w:pPr>
              <w:jc w:val="center"/>
            </w:pPr>
            <w:r w:rsidRPr="006907B4">
              <w:rPr>
                <w:sz w:val="22"/>
                <w:szCs w:val="22"/>
              </w:rPr>
              <w:t>A</w:t>
            </w:r>
          </w:p>
        </w:tc>
        <w:tc>
          <w:tcPr>
            <w:tcW w:w="851" w:type="dxa"/>
          </w:tcPr>
          <w:p w14:paraId="55C53C7D" w14:textId="77777777" w:rsidR="00794A2C" w:rsidRPr="006907B4" w:rsidRDefault="00794A2C" w:rsidP="00C6062F">
            <w:pPr>
              <w:jc w:val="center"/>
            </w:pPr>
            <w:r w:rsidRPr="006907B4">
              <w:rPr>
                <w:sz w:val="22"/>
                <w:szCs w:val="22"/>
              </w:rPr>
              <w:t>6</w:t>
            </w:r>
          </w:p>
        </w:tc>
      </w:tr>
      <w:tr w:rsidR="00794A2C" w:rsidRPr="006907B4" w14:paraId="638CB53D" w14:textId="77777777" w:rsidTr="00C6062F">
        <w:trPr>
          <w:trHeight w:val="70"/>
        </w:trPr>
        <w:tc>
          <w:tcPr>
            <w:tcW w:w="562" w:type="dxa"/>
            <w:gridSpan w:val="2"/>
          </w:tcPr>
          <w:p w14:paraId="5FC15B51" w14:textId="77777777" w:rsidR="00794A2C" w:rsidRPr="006907B4" w:rsidRDefault="00794A2C" w:rsidP="00C6062F">
            <w:pPr>
              <w:jc w:val="center"/>
            </w:pPr>
          </w:p>
        </w:tc>
        <w:tc>
          <w:tcPr>
            <w:tcW w:w="539" w:type="dxa"/>
          </w:tcPr>
          <w:p w14:paraId="17D91329" w14:textId="77777777" w:rsidR="00794A2C" w:rsidRPr="006907B4" w:rsidRDefault="00794A2C" w:rsidP="00C6062F">
            <w:pPr>
              <w:jc w:val="center"/>
            </w:pPr>
          </w:p>
        </w:tc>
        <w:tc>
          <w:tcPr>
            <w:tcW w:w="6520" w:type="dxa"/>
          </w:tcPr>
          <w:p w14:paraId="7DC0D279" w14:textId="77777777" w:rsidR="00794A2C" w:rsidRPr="006907B4" w:rsidRDefault="00794A2C" w:rsidP="00C6062F">
            <w:pPr>
              <w:jc w:val="both"/>
            </w:pPr>
          </w:p>
        </w:tc>
        <w:tc>
          <w:tcPr>
            <w:tcW w:w="1134" w:type="dxa"/>
          </w:tcPr>
          <w:p w14:paraId="69577034" w14:textId="77777777" w:rsidR="00794A2C" w:rsidRPr="006907B4" w:rsidRDefault="00794A2C" w:rsidP="00C6062F">
            <w:pPr>
              <w:jc w:val="center"/>
            </w:pPr>
          </w:p>
        </w:tc>
        <w:tc>
          <w:tcPr>
            <w:tcW w:w="992" w:type="dxa"/>
          </w:tcPr>
          <w:p w14:paraId="5A786BA8" w14:textId="77777777" w:rsidR="00794A2C" w:rsidRPr="006907B4" w:rsidRDefault="00794A2C" w:rsidP="00C6062F">
            <w:pPr>
              <w:jc w:val="center"/>
            </w:pPr>
          </w:p>
        </w:tc>
        <w:tc>
          <w:tcPr>
            <w:tcW w:w="851" w:type="dxa"/>
          </w:tcPr>
          <w:p w14:paraId="58C6F408" w14:textId="77777777" w:rsidR="00794A2C" w:rsidRPr="006907B4" w:rsidRDefault="00794A2C" w:rsidP="00C6062F">
            <w:pPr>
              <w:jc w:val="center"/>
            </w:pPr>
          </w:p>
        </w:tc>
      </w:tr>
      <w:tr w:rsidR="00794A2C" w:rsidRPr="006907B4" w14:paraId="6463A411" w14:textId="77777777" w:rsidTr="00C6062F">
        <w:trPr>
          <w:trHeight w:val="397"/>
        </w:trPr>
        <w:tc>
          <w:tcPr>
            <w:tcW w:w="562" w:type="dxa"/>
            <w:gridSpan w:val="2"/>
          </w:tcPr>
          <w:p w14:paraId="2811D94D" w14:textId="77777777" w:rsidR="00794A2C" w:rsidRPr="006907B4" w:rsidRDefault="00794A2C" w:rsidP="00C6062F">
            <w:pPr>
              <w:jc w:val="center"/>
            </w:pPr>
            <w:r w:rsidRPr="006907B4">
              <w:rPr>
                <w:sz w:val="22"/>
                <w:szCs w:val="22"/>
              </w:rPr>
              <w:t>19.</w:t>
            </w:r>
          </w:p>
        </w:tc>
        <w:tc>
          <w:tcPr>
            <w:tcW w:w="539" w:type="dxa"/>
          </w:tcPr>
          <w:p w14:paraId="4FCA2747" w14:textId="77777777" w:rsidR="00794A2C" w:rsidRPr="006907B4" w:rsidRDefault="00794A2C" w:rsidP="00C6062F">
            <w:pPr>
              <w:jc w:val="center"/>
            </w:pPr>
            <w:r w:rsidRPr="006907B4">
              <w:rPr>
                <w:sz w:val="22"/>
                <w:szCs w:val="22"/>
              </w:rPr>
              <w:t>a.</w:t>
            </w:r>
          </w:p>
        </w:tc>
        <w:tc>
          <w:tcPr>
            <w:tcW w:w="6520" w:type="dxa"/>
          </w:tcPr>
          <w:p w14:paraId="1951B380" w14:textId="77777777" w:rsidR="00794A2C" w:rsidRPr="006907B4" w:rsidRDefault="00794A2C" w:rsidP="00C6062F">
            <w:pPr>
              <w:jc w:val="both"/>
            </w:pPr>
            <w:r w:rsidRPr="006907B4">
              <w:rPr>
                <w:sz w:val="22"/>
                <w:szCs w:val="22"/>
              </w:rPr>
              <w:t xml:space="preserve">Prepare a JSON to represent the following Bank Accounts details and convert JSON string to </w:t>
            </w:r>
            <w:proofErr w:type="spellStart"/>
            <w:r w:rsidRPr="006907B4">
              <w:rPr>
                <w:sz w:val="22"/>
                <w:szCs w:val="22"/>
              </w:rPr>
              <w:t>Javascript</w:t>
            </w:r>
            <w:proofErr w:type="spellEnd"/>
            <w:r w:rsidRPr="006907B4">
              <w:rPr>
                <w:sz w:val="22"/>
                <w:szCs w:val="22"/>
              </w:rPr>
              <w:t xml:space="preserve"> Object and access individual values and display the account details having balance greater than Rs.10000 on a web page.</w:t>
            </w:r>
          </w:p>
          <w:p w14:paraId="6E5FEDC5" w14:textId="77777777" w:rsidR="00794A2C" w:rsidRPr="006907B4" w:rsidRDefault="00794A2C" w:rsidP="00C6062F">
            <w:pPr>
              <w:jc w:val="both"/>
            </w:pPr>
            <w:r w:rsidRPr="006907B4">
              <w:rPr>
                <w:noProof/>
                <w:sz w:val="22"/>
                <w:szCs w:val="22"/>
              </w:rPr>
              <w:lastRenderedPageBreak/>
              <w:drawing>
                <wp:inline distT="114300" distB="114300" distL="114300" distR="114300" wp14:anchorId="6726543E" wp14:editId="447AC210">
                  <wp:extent cx="3133725" cy="952500"/>
                  <wp:effectExtent l="0" t="0" r="0" b="0"/>
                  <wp:docPr id="107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133725" cy="952500"/>
                          </a:xfrm>
                          <a:prstGeom prst="rect">
                            <a:avLst/>
                          </a:prstGeom>
                          <a:ln/>
                        </pic:spPr>
                      </pic:pic>
                    </a:graphicData>
                  </a:graphic>
                </wp:inline>
              </w:drawing>
            </w:r>
          </w:p>
        </w:tc>
        <w:tc>
          <w:tcPr>
            <w:tcW w:w="1134" w:type="dxa"/>
          </w:tcPr>
          <w:p w14:paraId="71318836" w14:textId="77777777" w:rsidR="00794A2C" w:rsidRPr="006907B4" w:rsidRDefault="00794A2C" w:rsidP="00C6062F">
            <w:pPr>
              <w:jc w:val="center"/>
            </w:pPr>
            <w:r w:rsidRPr="006907B4">
              <w:rPr>
                <w:sz w:val="22"/>
                <w:szCs w:val="22"/>
              </w:rPr>
              <w:lastRenderedPageBreak/>
              <w:t>CO3</w:t>
            </w:r>
          </w:p>
        </w:tc>
        <w:tc>
          <w:tcPr>
            <w:tcW w:w="992" w:type="dxa"/>
          </w:tcPr>
          <w:p w14:paraId="14438451" w14:textId="77777777" w:rsidR="00794A2C" w:rsidRPr="006907B4" w:rsidRDefault="00794A2C" w:rsidP="00C6062F">
            <w:pPr>
              <w:jc w:val="center"/>
            </w:pPr>
            <w:r w:rsidRPr="006907B4">
              <w:rPr>
                <w:sz w:val="22"/>
                <w:szCs w:val="22"/>
              </w:rPr>
              <w:t>U</w:t>
            </w:r>
          </w:p>
        </w:tc>
        <w:tc>
          <w:tcPr>
            <w:tcW w:w="851" w:type="dxa"/>
          </w:tcPr>
          <w:p w14:paraId="7D37E546" w14:textId="77777777" w:rsidR="00794A2C" w:rsidRPr="006907B4" w:rsidRDefault="00794A2C" w:rsidP="00C6062F">
            <w:pPr>
              <w:jc w:val="center"/>
            </w:pPr>
            <w:r w:rsidRPr="006907B4">
              <w:rPr>
                <w:sz w:val="22"/>
                <w:szCs w:val="22"/>
              </w:rPr>
              <w:t>6</w:t>
            </w:r>
          </w:p>
        </w:tc>
      </w:tr>
      <w:tr w:rsidR="00794A2C" w:rsidRPr="006907B4" w14:paraId="31FBFF1C" w14:textId="77777777" w:rsidTr="00C6062F">
        <w:trPr>
          <w:trHeight w:val="3251"/>
        </w:trPr>
        <w:tc>
          <w:tcPr>
            <w:tcW w:w="562" w:type="dxa"/>
            <w:gridSpan w:val="2"/>
          </w:tcPr>
          <w:p w14:paraId="5D9A00E8" w14:textId="77777777" w:rsidR="00794A2C" w:rsidRPr="006907B4" w:rsidRDefault="00794A2C" w:rsidP="00C6062F">
            <w:pPr>
              <w:jc w:val="center"/>
            </w:pPr>
          </w:p>
        </w:tc>
        <w:tc>
          <w:tcPr>
            <w:tcW w:w="539" w:type="dxa"/>
          </w:tcPr>
          <w:p w14:paraId="7821B139" w14:textId="77777777" w:rsidR="00794A2C" w:rsidRPr="006907B4" w:rsidRDefault="00794A2C" w:rsidP="00C6062F">
            <w:pPr>
              <w:jc w:val="center"/>
            </w:pPr>
            <w:r w:rsidRPr="006907B4">
              <w:rPr>
                <w:sz w:val="22"/>
                <w:szCs w:val="22"/>
              </w:rPr>
              <w:t>b.</w:t>
            </w:r>
          </w:p>
        </w:tc>
        <w:tc>
          <w:tcPr>
            <w:tcW w:w="6520" w:type="dxa"/>
          </w:tcPr>
          <w:p w14:paraId="3F98DBF5" w14:textId="77777777" w:rsidR="00794A2C" w:rsidRPr="006907B4" w:rsidRDefault="00794A2C" w:rsidP="00C6062F">
            <w:pPr>
              <w:jc w:val="both"/>
            </w:pPr>
            <w:r w:rsidRPr="006907B4">
              <w:rPr>
                <w:sz w:val="22"/>
                <w:szCs w:val="22"/>
              </w:rPr>
              <w:t>Construct JSON Schema for the given JSON data</w:t>
            </w:r>
          </w:p>
          <w:p w14:paraId="663B1068" w14:textId="77777777" w:rsidR="00794A2C" w:rsidRPr="006907B4" w:rsidRDefault="00794A2C" w:rsidP="00C6062F">
            <w:pPr>
              <w:jc w:val="both"/>
            </w:pPr>
            <w:r w:rsidRPr="006907B4">
              <w:rPr>
                <w:noProof/>
                <w:sz w:val="22"/>
                <w:szCs w:val="22"/>
              </w:rPr>
              <w:drawing>
                <wp:inline distT="0" distB="0" distL="0" distR="0" wp14:anchorId="3473BD19" wp14:editId="572A4764">
                  <wp:extent cx="3552825" cy="1983359"/>
                  <wp:effectExtent l="0" t="0" r="0" b="0"/>
                  <wp:docPr id="1076" name="Picture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8778" cy="1986682"/>
                          </a:xfrm>
                          <a:prstGeom prst="rect">
                            <a:avLst/>
                          </a:prstGeom>
                        </pic:spPr>
                      </pic:pic>
                    </a:graphicData>
                  </a:graphic>
                </wp:inline>
              </w:drawing>
            </w:r>
          </w:p>
        </w:tc>
        <w:tc>
          <w:tcPr>
            <w:tcW w:w="1134" w:type="dxa"/>
          </w:tcPr>
          <w:p w14:paraId="02F14DC9" w14:textId="77777777" w:rsidR="00794A2C" w:rsidRPr="006907B4" w:rsidRDefault="00794A2C" w:rsidP="00C6062F">
            <w:pPr>
              <w:jc w:val="center"/>
            </w:pPr>
            <w:r w:rsidRPr="006907B4">
              <w:rPr>
                <w:sz w:val="22"/>
                <w:szCs w:val="22"/>
              </w:rPr>
              <w:t>CO3</w:t>
            </w:r>
          </w:p>
        </w:tc>
        <w:tc>
          <w:tcPr>
            <w:tcW w:w="992" w:type="dxa"/>
          </w:tcPr>
          <w:p w14:paraId="7E41CFFD" w14:textId="77777777" w:rsidR="00794A2C" w:rsidRPr="006907B4" w:rsidRDefault="00794A2C" w:rsidP="00C6062F">
            <w:pPr>
              <w:jc w:val="center"/>
            </w:pPr>
            <w:r w:rsidRPr="006907B4">
              <w:rPr>
                <w:sz w:val="22"/>
                <w:szCs w:val="22"/>
              </w:rPr>
              <w:t>A</w:t>
            </w:r>
          </w:p>
        </w:tc>
        <w:tc>
          <w:tcPr>
            <w:tcW w:w="851" w:type="dxa"/>
          </w:tcPr>
          <w:p w14:paraId="3DD5110D" w14:textId="77777777" w:rsidR="00794A2C" w:rsidRPr="006907B4" w:rsidRDefault="00794A2C" w:rsidP="00C6062F">
            <w:pPr>
              <w:jc w:val="center"/>
            </w:pPr>
            <w:r w:rsidRPr="006907B4">
              <w:rPr>
                <w:sz w:val="22"/>
                <w:szCs w:val="22"/>
              </w:rPr>
              <w:t>6</w:t>
            </w:r>
          </w:p>
        </w:tc>
      </w:tr>
      <w:tr w:rsidR="00794A2C" w:rsidRPr="006907B4" w14:paraId="46BFB2EF" w14:textId="77777777" w:rsidTr="00C6062F">
        <w:trPr>
          <w:trHeight w:val="70"/>
        </w:trPr>
        <w:tc>
          <w:tcPr>
            <w:tcW w:w="562" w:type="dxa"/>
            <w:gridSpan w:val="2"/>
          </w:tcPr>
          <w:p w14:paraId="2B76916A" w14:textId="77777777" w:rsidR="00794A2C" w:rsidRPr="006907B4" w:rsidRDefault="00794A2C" w:rsidP="00C6062F">
            <w:pPr>
              <w:jc w:val="center"/>
            </w:pPr>
          </w:p>
        </w:tc>
        <w:tc>
          <w:tcPr>
            <w:tcW w:w="539" w:type="dxa"/>
          </w:tcPr>
          <w:p w14:paraId="7EB56AD8" w14:textId="77777777" w:rsidR="00794A2C" w:rsidRPr="006907B4" w:rsidRDefault="00794A2C" w:rsidP="00C6062F">
            <w:pPr>
              <w:jc w:val="center"/>
            </w:pPr>
          </w:p>
        </w:tc>
        <w:tc>
          <w:tcPr>
            <w:tcW w:w="6520" w:type="dxa"/>
          </w:tcPr>
          <w:p w14:paraId="10D0CA6C" w14:textId="77777777" w:rsidR="00794A2C" w:rsidRPr="006907B4" w:rsidRDefault="00794A2C" w:rsidP="00C6062F">
            <w:pPr>
              <w:jc w:val="center"/>
            </w:pPr>
          </w:p>
        </w:tc>
        <w:tc>
          <w:tcPr>
            <w:tcW w:w="1134" w:type="dxa"/>
          </w:tcPr>
          <w:p w14:paraId="34F23EB8" w14:textId="77777777" w:rsidR="00794A2C" w:rsidRPr="006907B4" w:rsidRDefault="00794A2C" w:rsidP="00C6062F">
            <w:pPr>
              <w:jc w:val="center"/>
            </w:pPr>
          </w:p>
        </w:tc>
        <w:tc>
          <w:tcPr>
            <w:tcW w:w="992" w:type="dxa"/>
          </w:tcPr>
          <w:p w14:paraId="4C5CD622" w14:textId="77777777" w:rsidR="00794A2C" w:rsidRPr="006907B4" w:rsidRDefault="00794A2C" w:rsidP="00C6062F">
            <w:pPr>
              <w:jc w:val="center"/>
            </w:pPr>
          </w:p>
        </w:tc>
        <w:tc>
          <w:tcPr>
            <w:tcW w:w="851" w:type="dxa"/>
          </w:tcPr>
          <w:p w14:paraId="208FC685" w14:textId="77777777" w:rsidR="00794A2C" w:rsidRPr="006907B4" w:rsidRDefault="00794A2C" w:rsidP="00C6062F">
            <w:pPr>
              <w:jc w:val="center"/>
            </w:pPr>
          </w:p>
        </w:tc>
      </w:tr>
      <w:tr w:rsidR="00794A2C" w:rsidRPr="006907B4" w14:paraId="73ACC550" w14:textId="77777777" w:rsidTr="00C6062F">
        <w:trPr>
          <w:trHeight w:val="397"/>
        </w:trPr>
        <w:tc>
          <w:tcPr>
            <w:tcW w:w="562" w:type="dxa"/>
            <w:gridSpan w:val="2"/>
          </w:tcPr>
          <w:p w14:paraId="434053C4" w14:textId="77777777" w:rsidR="00794A2C" w:rsidRPr="006907B4" w:rsidRDefault="00794A2C" w:rsidP="00C6062F">
            <w:pPr>
              <w:jc w:val="center"/>
            </w:pPr>
            <w:r w:rsidRPr="006907B4">
              <w:rPr>
                <w:sz w:val="22"/>
                <w:szCs w:val="22"/>
              </w:rPr>
              <w:t>20.</w:t>
            </w:r>
          </w:p>
        </w:tc>
        <w:tc>
          <w:tcPr>
            <w:tcW w:w="539" w:type="dxa"/>
          </w:tcPr>
          <w:p w14:paraId="15DA50FC" w14:textId="77777777" w:rsidR="00794A2C" w:rsidRPr="006907B4" w:rsidRDefault="00794A2C" w:rsidP="00C6062F">
            <w:pPr>
              <w:jc w:val="center"/>
            </w:pPr>
            <w:r w:rsidRPr="006907B4">
              <w:rPr>
                <w:sz w:val="22"/>
                <w:szCs w:val="22"/>
              </w:rPr>
              <w:t>a.</w:t>
            </w:r>
          </w:p>
        </w:tc>
        <w:tc>
          <w:tcPr>
            <w:tcW w:w="6520" w:type="dxa"/>
          </w:tcPr>
          <w:p w14:paraId="736191A9" w14:textId="77777777" w:rsidR="00794A2C" w:rsidRPr="006907B4" w:rsidRDefault="00794A2C" w:rsidP="00C6062F">
            <w:pPr>
              <w:jc w:val="both"/>
            </w:pPr>
            <w:r w:rsidRPr="006907B4">
              <w:rPr>
                <w:sz w:val="22"/>
                <w:szCs w:val="22"/>
              </w:rPr>
              <w:t>Develop a HTML page with Angular JS to calculate the Monthly EMI, Total Repayment, and Total Interest for the given input when the Find EMI button is clicked.</w:t>
            </w:r>
          </w:p>
          <w:p w14:paraId="011DF07E" w14:textId="77777777" w:rsidR="00794A2C" w:rsidRPr="006907B4" w:rsidRDefault="00794A2C" w:rsidP="00C6062F">
            <w:pPr>
              <w:jc w:val="both"/>
            </w:pPr>
            <w:r w:rsidRPr="006907B4">
              <w:rPr>
                <w:sz w:val="22"/>
                <w:szCs w:val="22"/>
              </w:rPr>
              <w:t xml:space="preserve">Formula Reference: </w:t>
            </w:r>
          </w:p>
          <w:p w14:paraId="749FBB0E" w14:textId="77777777" w:rsidR="00794A2C" w:rsidRPr="006907B4" w:rsidRDefault="00794A2C" w:rsidP="00C6062F">
            <w:pPr>
              <w:jc w:val="both"/>
            </w:pPr>
            <w:r w:rsidRPr="006907B4">
              <w:rPr>
                <w:sz w:val="22"/>
                <w:szCs w:val="22"/>
              </w:rPr>
              <w:t xml:space="preserve">E = p x r x (1 + </w:t>
            </w:r>
            <w:proofErr w:type="gramStart"/>
            <w:r w:rsidRPr="006907B4">
              <w:rPr>
                <w:sz w:val="22"/>
                <w:szCs w:val="22"/>
              </w:rPr>
              <w:t>r )</w:t>
            </w:r>
            <w:proofErr w:type="gramEnd"/>
            <w:r w:rsidRPr="006907B4">
              <w:rPr>
                <w:sz w:val="22"/>
                <w:szCs w:val="22"/>
              </w:rPr>
              <w:t>^n / ( ( 1 + r )^n - 1 ) where E is EMI, p is principal loan amount, r is monthly rate of interest, n is number of months.</w:t>
            </w:r>
          </w:p>
          <w:p w14:paraId="2ED80B83" w14:textId="77777777" w:rsidR="00794A2C" w:rsidRPr="006907B4" w:rsidRDefault="00794A2C" w:rsidP="00C6062F">
            <w:pPr>
              <w:jc w:val="both"/>
            </w:pPr>
          </w:p>
          <w:p w14:paraId="313E7689" w14:textId="77777777" w:rsidR="00794A2C" w:rsidRPr="006907B4" w:rsidRDefault="00794A2C" w:rsidP="00C6062F">
            <w:pPr>
              <w:jc w:val="center"/>
            </w:pPr>
            <w:r w:rsidRPr="006907B4">
              <w:rPr>
                <w:noProof/>
                <w:sz w:val="22"/>
                <w:szCs w:val="22"/>
              </w:rPr>
              <w:drawing>
                <wp:inline distT="114300" distB="114300" distL="114300" distR="114300" wp14:anchorId="0C01A2F8" wp14:editId="35D5BD31">
                  <wp:extent cx="3181350" cy="1447800"/>
                  <wp:effectExtent l="0" t="0" r="0" b="0"/>
                  <wp:docPr id="10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181350" cy="1447800"/>
                          </a:xfrm>
                          <a:prstGeom prst="rect">
                            <a:avLst/>
                          </a:prstGeom>
                          <a:ln/>
                        </pic:spPr>
                      </pic:pic>
                    </a:graphicData>
                  </a:graphic>
                </wp:inline>
              </w:drawing>
            </w:r>
          </w:p>
        </w:tc>
        <w:tc>
          <w:tcPr>
            <w:tcW w:w="1134" w:type="dxa"/>
          </w:tcPr>
          <w:p w14:paraId="4456265C" w14:textId="77777777" w:rsidR="00794A2C" w:rsidRPr="006907B4" w:rsidRDefault="00794A2C" w:rsidP="00C6062F">
            <w:pPr>
              <w:jc w:val="center"/>
            </w:pPr>
            <w:r w:rsidRPr="006907B4">
              <w:rPr>
                <w:sz w:val="22"/>
                <w:szCs w:val="22"/>
              </w:rPr>
              <w:t>CO5</w:t>
            </w:r>
          </w:p>
        </w:tc>
        <w:tc>
          <w:tcPr>
            <w:tcW w:w="992" w:type="dxa"/>
          </w:tcPr>
          <w:p w14:paraId="380A60ED" w14:textId="77777777" w:rsidR="00794A2C" w:rsidRPr="006907B4" w:rsidRDefault="00794A2C" w:rsidP="00C6062F">
            <w:pPr>
              <w:jc w:val="center"/>
            </w:pPr>
            <w:r w:rsidRPr="006907B4">
              <w:rPr>
                <w:sz w:val="22"/>
                <w:szCs w:val="22"/>
              </w:rPr>
              <w:t>A</w:t>
            </w:r>
          </w:p>
        </w:tc>
        <w:tc>
          <w:tcPr>
            <w:tcW w:w="851" w:type="dxa"/>
          </w:tcPr>
          <w:p w14:paraId="01354535" w14:textId="77777777" w:rsidR="00794A2C" w:rsidRPr="006907B4" w:rsidRDefault="00794A2C" w:rsidP="00C6062F">
            <w:pPr>
              <w:jc w:val="center"/>
            </w:pPr>
            <w:r w:rsidRPr="006907B4">
              <w:rPr>
                <w:sz w:val="22"/>
                <w:szCs w:val="22"/>
              </w:rPr>
              <w:t>6</w:t>
            </w:r>
          </w:p>
        </w:tc>
      </w:tr>
      <w:tr w:rsidR="00794A2C" w:rsidRPr="006907B4" w14:paraId="33C7F97C" w14:textId="77777777" w:rsidTr="00C6062F">
        <w:trPr>
          <w:trHeight w:val="397"/>
        </w:trPr>
        <w:tc>
          <w:tcPr>
            <w:tcW w:w="562" w:type="dxa"/>
            <w:gridSpan w:val="2"/>
          </w:tcPr>
          <w:p w14:paraId="461A7DB5" w14:textId="77777777" w:rsidR="00794A2C" w:rsidRPr="006907B4" w:rsidRDefault="00794A2C" w:rsidP="00C6062F">
            <w:pPr>
              <w:jc w:val="center"/>
            </w:pPr>
          </w:p>
        </w:tc>
        <w:tc>
          <w:tcPr>
            <w:tcW w:w="539" w:type="dxa"/>
          </w:tcPr>
          <w:p w14:paraId="01556080" w14:textId="77777777" w:rsidR="00794A2C" w:rsidRPr="006907B4" w:rsidRDefault="00794A2C" w:rsidP="00C6062F">
            <w:pPr>
              <w:jc w:val="center"/>
            </w:pPr>
            <w:r w:rsidRPr="006907B4">
              <w:rPr>
                <w:sz w:val="22"/>
                <w:szCs w:val="22"/>
              </w:rPr>
              <w:t>b.</w:t>
            </w:r>
          </w:p>
        </w:tc>
        <w:tc>
          <w:tcPr>
            <w:tcW w:w="6520" w:type="dxa"/>
          </w:tcPr>
          <w:p w14:paraId="4363B683" w14:textId="77777777" w:rsidR="00794A2C" w:rsidRPr="006907B4" w:rsidRDefault="00794A2C" w:rsidP="00C6062F">
            <w:pPr>
              <w:jc w:val="both"/>
            </w:pPr>
            <w:r w:rsidRPr="006907B4">
              <w:rPr>
                <w:sz w:val="22"/>
                <w:szCs w:val="22"/>
              </w:rPr>
              <w:t>Demonstrate the following with suitable HTML with Angular JS program illustrations.</w:t>
            </w:r>
          </w:p>
          <w:p w14:paraId="635D9947" w14:textId="77777777" w:rsidR="00794A2C" w:rsidRPr="006907B4" w:rsidRDefault="00794A2C" w:rsidP="00794A2C">
            <w:pPr>
              <w:numPr>
                <w:ilvl w:val="0"/>
                <w:numId w:val="2"/>
              </w:numPr>
              <w:jc w:val="both"/>
            </w:pPr>
            <w:r w:rsidRPr="006907B4">
              <w:rPr>
                <w:sz w:val="22"/>
                <w:szCs w:val="22"/>
              </w:rPr>
              <w:t>Form Validation for type=email, required and show error</w:t>
            </w:r>
          </w:p>
          <w:p w14:paraId="18CE2E5C" w14:textId="77777777" w:rsidR="00794A2C" w:rsidRPr="006907B4" w:rsidRDefault="00794A2C" w:rsidP="00794A2C">
            <w:pPr>
              <w:numPr>
                <w:ilvl w:val="0"/>
                <w:numId w:val="2"/>
              </w:numPr>
              <w:jc w:val="both"/>
            </w:pPr>
            <w:r w:rsidRPr="006907B4">
              <w:rPr>
                <w:sz w:val="22"/>
                <w:szCs w:val="22"/>
              </w:rPr>
              <w:t>Angular JS routing with two hyperlinks</w:t>
            </w:r>
          </w:p>
        </w:tc>
        <w:tc>
          <w:tcPr>
            <w:tcW w:w="1134" w:type="dxa"/>
          </w:tcPr>
          <w:p w14:paraId="38D532AC" w14:textId="77777777" w:rsidR="00794A2C" w:rsidRPr="006907B4" w:rsidRDefault="00794A2C" w:rsidP="00C6062F">
            <w:pPr>
              <w:jc w:val="center"/>
            </w:pPr>
            <w:r w:rsidRPr="006907B4">
              <w:rPr>
                <w:sz w:val="22"/>
                <w:szCs w:val="22"/>
              </w:rPr>
              <w:t>CO5</w:t>
            </w:r>
          </w:p>
        </w:tc>
        <w:tc>
          <w:tcPr>
            <w:tcW w:w="992" w:type="dxa"/>
          </w:tcPr>
          <w:p w14:paraId="6605D39D" w14:textId="77777777" w:rsidR="00794A2C" w:rsidRPr="006907B4" w:rsidRDefault="00794A2C" w:rsidP="00C6062F">
            <w:pPr>
              <w:jc w:val="center"/>
            </w:pPr>
            <w:r w:rsidRPr="006907B4">
              <w:rPr>
                <w:sz w:val="22"/>
                <w:szCs w:val="22"/>
              </w:rPr>
              <w:t>U</w:t>
            </w:r>
          </w:p>
        </w:tc>
        <w:tc>
          <w:tcPr>
            <w:tcW w:w="851" w:type="dxa"/>
          </w:tcPr>
          <w:p w14:paraId="089413CB" w14:textId="77777777" w:rsidR="00794A2C" w:rsidRPr="006907B4" w:rsidRDefault="00794A2C" w:rsidP="00C6062F">
            <w:pPr>
              <w:jc w:val="center"/>
            </w:pPr>
            <w:r w:rsidRPr="006907B4">
              <w:rPr>
                <w:sz w:val="22"/>
                <w:szCs w:val="22"/>
              </w:rPr>
              <w:t>6</w:t>
            </w:r>
          </w:p>
        </w:tc>
      </w:tr>
      <w:tr w:rsidR="00794A2C" w:rsidRPr="006907B4" w14:paraId="385B7228" w14:textId="77777777" w:rsidTr="00C6062F">
        <w:trPr>
          <w:trHeight w:val="70"/>
        </w:trPr>
        <w:tc>
          <w:tcPr>
            <w:tcW w:w="562" w:type="dxa"/>
            <w:gridSpan w:val="2"/>
          </w:tcPr>
          <w:p w14:paraId="19BAE05E" w14:textId="77777777" w:rsidR="00794A2C" w:rsidRPr="006907B4" w:rsidRDefault="00794A2C" w:rsidP="00C6062F">
            <w:pPr>
              <w:jc w:val="center"/>
            </w:pPr>
          </w:p>
        </w:tc>
        <w:tc>
          <w:tcPr>
            <w:tcW w:w="539" w:type="dxa"/>
          </w:tcPr>
          <w:p w14:paraId="313E3337" w14:textId="77777777" w:rsidR="00794A2C" w:rsidRPr="006907B4" w:rsidRDefault="00794A2C" w:rsidP="00C6062F">
            <w:pPr>
              <w:jc w:val="center"/>
            </w:pPr>
          </w:p>
        </w:tc>
        <w:tc>
          <w:tcPr>
            <w:tcW w:w="6520" w:type="dxa"/>
          </w:tcPr>
          <w:p w14:paraId="3A3FA03E" w14:textId="77777777" w:rsidR="00794A2C" w:rsidRPr="006907B4" w:rsidRDefault="00794A2C" w:rsidP="00C6062F">
            <w:pPr>
              <w:jc w:val="center"/>
            </w:pPr>
          </w:p>
        </w:tc>
        <w:tc>
          <w:tcPr>
            <w:tcW w:w="1134" w:type="dxa"/>
          </w:tcPr>
          <w:p w14:paraId="35F34D81" w14:textId="77777777" w:rsidR="00794A2C" w:rsidRPr="006907B4" w:rsidRDefault="00794A2C" w:rsidP="00C6062F">
            <w:pPr>
              <w:jc w:val="center"/>
            </w:pPr>
          </w:p>
        </w:tc>
        <w:tc>
          <w:tcPr>
            <w:tcW w:w="992" w:type="dxa"/>
          </w:tcPr>
          <w:p w14:paraId="51F125AE" w14:textId="77777777" w:rsidR="00794A2C" w:rsidRPr="006907B4" w:rsidRDefault="00794A2C" w:rsidP="00C6062F">
            <w:pPr>
              <w:jc w:val="center"/>
            </w:pPr>
          </w:p>
        </w:tc>
        <w:tc>
          <w:tcPr>
            <w:tcW w:w="851" w:type="dxa"/>
          </w:tcPr>
          <w:p w14:paraId="2B3F598E" w14:textId="77777777" w:rsidR="00794A2C" w:rsidRPr="006907B4" w:rsidRDefault="00794A2C" w:rsidP="00C6062F">
            <w:pPr>
              <w:jc w:val="center"/>
            </w:pPr>
          </w:p>
        </w:tc>
      </w:tr>
      <w:tr w:rsidR="00794A2C" w:rsidRPr="006907B4" w14:paraId="27FF06BB" w14:textId="77777777" w:rsidTr="00C6062F">
        <w:tc>
          <w:tcPr>
            <w:tcW w:w="562" w:type="dxa"/>
            <w:gridSpan w:val="2"/>
          </w:tcPr>
          <w:p w14:paraId="27372CA5" w14:textId="77777777" w:rsidR="00794A2C" w:rsidRPr="006907B4" w:rsidRDefault="00794A2C" w:rsidP="00C6062F">
            <w:pPr>
              <w:jc w:val="center"/>
            </w:pPr>
            <w:r w:rsidRPr="006907B4">
              <w:rPr>
                <w:sz w:val="22"/>
                <w:szCs w:val="22"/>
              </w:rPr>
              <w:t>21.</w:t>
            </w:r>
          </w:p>
        </w:tc>
        <w:tc>
          <w:tcPr>
            <w:tcW w:w="539" w:type="dxa"/>
          </w:tcPr>
          <w:p w14:paraId="0AB86DB1" w14:textId="77777777" w:rsidR="00794A2C" w:rsidRPr="006907B4" w:rsidRDefault="00794A2C" w:rsidP="00C6062F">
            <w:pPr>
              <w:jc w:val="center"/>
            </w:pPr>
          </w:p>
        </w:tc>
        <w:tc>
          <w:tcPr>
            <w:tcW w:w="6520" w:type="dxa"/>
          </w:tcPr>
          <w:p w14:paraId="6054D82B" w14:textId="77777777" w:rsidR="00794A2C" w:rsidRPr="006907B4" w:rsidRDefault="00794A2C" w:rsidP="00C6062F">
            <w:pPr>
              <w:jc w:val="both"/>
              <w:rPr>
                <w:rFonts w:eastAsia="Arial"/>
                <w:highlight w:val="white"/>
              </w:rPr>
            </w:pPr>
            <w:r w:rsidRPr="006907B4">
              <w:rPr>
                <w:rFonts w:eastAsia="Arial"/>
                <w:sz w:val="22"/>
                <w:szCs w:val="22"/>
                <w:highlight w:val="white"/>
              </w:rPr>
              <w:t xml:space="preserve">Demonstrate </w:t>
            </w:r>
            <w:proofErr w:type="spellStart"/>
            <w:r w:rsidRPr="006907B4">
              <w:rPr>
                <w:rFonts w:eastAsia="Arial"/>
                <w:sz w:val="22"/>
                <w:szCs w:val="22"/>
                <w:highlight w:val="white"/>
              </w:rPr>
              <w:t>nodejs</w:t>
            </w:r>
            <w:proofErr w:type="spellEnd"/>
            <w:r w:rsidRPr="006907B4">
              <w:rPr>
                <w:rFonts w:eastAsia="Arial"/>
                <w:sz w:val="22"/>
                <w:szCs w:val="22"/>
                <w:highlight w:val="white"/>
              </w:rPr>
              <w:t xml:space="preserve"> application by creating a HTML form to collect the details such as Name, Regno, Year of study, Dept, </w:t>
            </w:r>
            <w:proofErr w:type="gramStart"/>
            <w:r w:rsidRPr="006907B4">
              <w:rPr>
                <w:rFonts w:eastAsia="Arial"/>
                <w:sz w:val="22"/>
                <w:szCs w:val="22"/>
                <w:highlight w:val="white"/>
              </w:rPr>
              <w:t>College  in</w:t>
            </w:r>
            <w:proofErr w:type="gramEnd"/>
            <w:r w:rsidRPr="006907B4">
              <w:rPr>
                <w:rFonts w:eastAsia="Arial"/>
                <w:sz w:val="22"/>
                <w:szCs w:val="22"/>
                <w:highlight w:val="white"/>
              </w:rPr>
              <w:t xml:space="preserve"> the home page and display those details in next page when the form is submitted.</w:t>
            </w:r>
          </w:p>
        </w:tc>
        <w:tc>
          <w:tcPr>
            <w:tcW w:w="1134" w:type="dxa"/>
          </w:tcPr>
          <w:p w14:paraId="31F5E4A8" w14:textId="77777777" w:rsidR="00794A2C" w:rsidRPr="006907B4" w:rsidRDefault="00794A2C" w:rsidP="00C6062F">
            <w:pPr>
              <w:jc w:val="center"/>
            </w:pPr>
            <w:r w:rsidRPr="006907B4">
              <w:rPr>
                <w:sz w:val="22"/>
                <w:szCs w:val="22"/>
              </w:rPr>
              <w:t>CO4</w:t>
            </w:r>
          </w:p>
        </w:tc>
        <w:tc>
          <w:tcPr>
            <w:tcW w:w="992" w:type="dxa"/>
          </w:tcPr>
          <w:p w14:paraId="4151BE3F" w14:textId="77777777" w:rsidR="00794A2C" w:rsidRPr="006907B4" w:rsidRDefault="00794A2C" w:rsidP="00C6062F">
            <w:pPr>
              <w:jc w:val="center"/>
            </w:pPr>
            <w:r w:rsidRPr="006907B4">
              <w:rPr>
                <w:sz w:val="22"/>
                <w:szCs w:val="22"/>
              </w:rPr>
              <w:t>A</w:t>
            </w:r>
          </w:p>
        </w:tc>
        <w:tc>
          <w:tcPr>
            <w:tcW w:w="851" w:type="dxa"/>
          </w:tcPr>
          <w:p w14:paraId="77FC6015" w14:textId="77777777" w:rsidR="00794A2C" w:rsidRPr="006907B4" w:rsidRDefault="00794A2C" w:rsidP="00C6062F">
            <w:pPr>
              <w:jc w:val="center"/>
            </w:pPr>
            <w:r w:rsidRPr="006907B4">
              <w:rPr>
                <w:sz w:val="22"/>
                <w:szCs w:val="22"/>
              </w:rPr>
              <w:t>12</w:t>
            </w:r>
          </w:p>
        </w:tc>
      </w:tr>
      <w:tr w:rsidR="00794A2C" w:rsidRPr="006907B4" w14:paraId="693AECD9" w14:textId="77777777" w:rsidTr="00C6062F">
        <w:trPr>
          <w:trHeight w:val="70"/>
        </w:trPr>
        <w:tc>
          <w:tcPr>
            <w:tcW w:w="562" w:type="dxa"/>
            <w:gridSpan w:val="2"/>
          </w:tcPr>
          <w:p w14:paraId="7DB20C92" w14:textId="77777777" w:rsidR="00794A2C" w:rsidRPr="006907B4" w:rsidRDefault="00794A2C" w:rsidP="00C6062F">
            <w:pPr>
              <w:jc w:val="center"/>
            </w:pPr>
          </w:p>
        </w:tc>
        <w:tc>
          <w:tcPr>
            <w:tcW w:w="539" w:type="dxa"/>
          </w:tcPr>
          <w:p w14:paraId="329938AC" w14:textId="77777777" w:rsidR="00794A2C" w:rsidRPr="006907B4" w:rsidRDefault="00794A2C" w:rsidP="00C6062F">
            <w:pPr>
              <w:jc w:val="center"/>
            </w:pPr>
          </w:p>
        </w:tc>
        <w:tc>
          <w:tcPr>
            <w:tcW w:w="6520" w:type="dxa"/>
          </w:tcPr>
          <w:p w14:paraId="3B1FED3C" w14:textId="77777777" w:rsidR="00794A2C" w:rsidRPr="006907B4" w:rsidRDefault="00794A2C" w:rsidP="00C6062F">
            <w:pPr>
              <w:jc w:val="center"/>
            </w:pPr>
          </w:p>
        </w:tc>
        <w:tc>
          <w:tcPr>
            <w:tcW w:w="1134" w:type="dxa"/>
          </w:tcPr>
          <w:p w14:paraId="52DCECF7" w14:textId="77777777" w:rsidR="00794A2C" w:rsidRPr="006907B4" w:rsidRDefault="00794A2C" w:rsidP="00C6062F">
            <w:pPr>
              <w:jc w:val="center"/>
            </w:pPr>
          </w:p>
        </w:tc>
        <w:tc>
          <w:tcPr>
            <w:tcW w:w="992" w:type="dxa"/>
          </w:tcPr>
          <w:p w14:paraId="007B953A" w14:textId="77777777" w:rsidR="00794A2C" w:rsidRPr="006907B4" w:rsidRDefault="00794A2C" w:rsidP="00C6062F">
            <w:pPr>
              <w:jc w:val="center"/>
            </w:pPr>
          </w:p>
        </w:tc>
        <w:tc>
          <w:tcPr>
            <w:tcW w:w="851" w:type="dxa"/>
          </w:tcPr>
          <w:p w14:paraId="20188F37" w14:textId="77777777" w:rsidR="00794A2C" w:rsidRPr="006907B4" w:rsidRDefault="00794A2C" w:rsidP="00C6062F">
            <w:pPr>
              <w:jc w:val="center"/>
            </w:pPr>
          </w:p>
        </w:tc>
      </w:tr>
      <w:tr w:rsidR="00794A2C" w:rsidRPr="006907B4" w14:paraId="6C080576" w14:textId="77777777" w:rsidTr="00C6062F">
        <w:trPr>
          <w:trHeight w:val="1058"/>
        </w:trPr>
        <w:tc>
          <w:tcPr>
            <w:tcW w:w="562" w:type="dxa"/>
            <w:gridSpan w:val="2"/>
          </w:tcPr>
          <w:p w14:paraId="149D2B32" w14:textId="77777777" w:rsidR="00794A2C" w:rsidRPr="006907B4" w:rsidRDefault="00794A2C" w:rsidP="00C6062F">
            <w:pPr>
              <w:jc w:val="center"/>
            </w:pPr>
            <w:r w:rsidRPr="006907B4">
              <w:rPr>
                <w:sz w:val="22"/>
                <w:szCs w:val="22"/>
              </w:rPr>
              <w:t>22.</w:t>
            </w:r>
          </w:p>
        </w:tc>
        <w:tc>
          <w:tcPr>
            <w:tcW w:w="539" w:type="dxa"/>
          </w:tcPr>
          <w:p w14:paraId="6C8EDD9A" w14:textId="77777777" w:rsidR="00794A2C" w:rsidRPr="006907B4" w:rsidRDefault="00794A2C" w:rsidP="00C6062F">
            <w:pPr>
              <w:jc w:val="center"/>
            </w:pPr>
            <w:r w:rsidRPr="006907B4">
              <w:rPr>
                <w:sz w:val="22"/>
                <w:szCs w:val="22"/>
              </w:rPr>
              <w:t>a.</w:t>
            </w:r>
          </w:p>
        </w:tc>
        <w:tc>
          <w:tcPr>
            <w:tcW w:w="6520" w:type="dxa"/>
          </w:tcPr>
          <w:p w14:paraId="3FD83EE0" w14:textId="77777777" w:rsidR="00794A2C" w:rsidRDefault="00794A2C" w:rsidP="00C6062F">
            <w:pPr>
              <w:jc w:val="both"/>
            </w:pPr>
            <w:r w:rsidRPr="006907B4">
              <w:rPr>
                <w:sz w:val="22"/>
                <w:szCs w:val="22"/>
              </w:rPr>
              <w:t>Explain the following in HTML page design with suitable example programs.</w:t>
            </w:r>
          </w:p>
          <w:p w14:paraId="65F100CC" w14:textId="77777777" w:rsidR="00794A2C" w:rsidRPr="006907B4" w:rsidRDefault="00794A2C" w:rsidP="00C6062F">
            <w:pPr>
              <w:jc w:val="both"/>
            </w:pPr>
            <w:proofErr w:type="spellStart"/>
            <w:r w:rsidRPr="006907B4">
              <w:rPr>
                <w:sz w:val="22"/>
                <w:szCs w:val="22"/>
              </w:rPr>
              <w:t>i</w:t>
            </w:r>
            <w:proofErr w:type="spellEnd"/>
            <w:r w:rsidRPr="006907B4">
              <w:rPr>
                <w:sz w:val="22"/>
                <w:szCs w:val="22"/>
              </w:rPr>
              <w:t>) Ordered list</w:t>
            </w:r>
            <w:r>
              <w:rPr>
                <w:sz w:val="22"/>
                <w:szCs w:val="22"/>
              </w:rPr>
              <w:t xml:space="preserve">      </w:t>
            </w:r>
            <w:r w:rsidRPr="006907B4">
              <w:rPr>
                <w:sz w:val="22"/>
                <w:szCs w:val="22"/>
              </w:rPr>
              <w:t>ii) Unorder list</w:t>
            </w:r>
            <w:r>
              <w:rPr>
                <w:sz w:val="22"/>
                <w:szCs w:val="22"/>
              </w:rPr>
              <w:t xml:space="preserve">       </w:t>
            </w:r>
            <w:r w:rsidRPr="006907B4">
              <w:rPr>
                <w:sz w:val="22"/>
                <w:szCs w:val="22"/>
              </w:rPr>
              <w:t>iii) Internal Hyperlink</w:t>
            </w:r>
          </w:p>
          <w:p w14:paraId="69B881C0" w14:textId="77777777" w:rsidR="00794A2C" w:rsidRPr="006907B4" w:rsidRDefault="00794A2C" w:rsidP="00C6062F">
            <w:pPr>
              <w:jc w:val="both"/>
            </w:pPr>
            <w:r w:rsidRPr="006907B4">
              <w:rPr>
                <w:sz w:val="22"/>
                <w:szCs w:val="22"/>
              </w:rPr>
              <w:t>iv) External Hyperlink</w:t>
            </w:r>
          </w:p>
        </w:tc>
        <w:tc>
          <w:tcPr>
            <w:tcW w:w="1134" w:type="dxa"/>
          </w:tcPr>
          <w:p w14:paraId="66569550" w14:textId="77777777" w:rsidR="00794A2C" w:rsidRPr="006907B4" w:rsidRDefault="00794A2C" w:rsidP="00C6062F">
            <w:pPr>
              <w:jc w:val="center"/>
            </w:pPr>
            <w:r w:rsidRPr="006907B4">
              <w:rPr>
                <w:sz w:val="22"/>
                <w:szCs w:val="22"/>
              </w:rPr>
              <w:t>CO6</w:t>
            </w:r>
          </w:p>
        </w:tc>
        <w:tc>
          <w:tcPr>
            <w:tcW w:w="992" w:type="dxa"/>
          </w:tcPr>
          <w:p w14:paraId="22AB13DA" w14:textId="77777777" w:rsidR="00794A2C" w:rsidRPr="006907B4" w:rsidRDefault="00794A2C" w:rsidP="00C6062F">
            <w:pPr>
              <w:jc w:val="center"/>
            </w:pPr>
            <w:r w:rsidRPr="006907B4">
              <w:rPr>
                <w:sz w:val="22"/>
                <w:szCs w:val="22"/>
              </w:rPr>
              <w:t>U</w:t>
            </w:r>
          </w:p>
        </w:tc>
        <w:tc>
          <w:tcPr>
            <w:tcW w:w="851" w:type="dxa"/>
          </w:tcPr>
          <w:p w14:paraId="18255A5B" w14:textId="77777777" w:rsidR="00794A2C" w:rsidRPr="006907B4" w:rsidRDefault="00794A2C" w:rsidP="00C6062F">
            <w:pPr>
              <w:jc w:val="center"/>
            </w:pPr>
            <w:r w:rsidRPr="006907B4">
              <w:rPr>
                <w:sz w:val="22"/>
                <w:szCs w:val="22"/>
              </w:rPr>
              <w:t>6</w:t>
            </w:r>
          </w:p>
        </w:tc>
      </w:tr>
      <w:tr w:rsidR="00794A2C" w:rsidRPr="006907B4" w14:paraId="299EB8B4" w14:textId="77777777" w:rsidTr="00C6062F">
        <w:trPr>
          <w:trHeight w:val="397"/>
        </w:trPr>
        <w:tc>
          <w:tcPr>
            <w:tcW w:w="562" w:type="dxa"/>
            <w:gridSpan w:val="2"/>
          </w:tcPr>
          <w:p w14:paraId="0AC666BF" w14:textId="77777777" w:rsidR="00794A2C" w:rsidRPr="006907B4" w:rsidRDefault="00794A2C" w:rsidP="00C6062F">
            <w:pPr>
              <w:jc w:val="center"/>
            </w:pPr>
          </w:p>
        </w:tc>
        <w:tc>
          <w:tcPr>
            <w:tcW w:w="539" w:type="dxa"/>
          </w:tcPr>
          <w:p w14:paraId="78606FFF" w14:textId="77777777" w:rsidR="00794A2C" w:rsidRPr="006907B4" w:rsidRDefault="00794A2C" w:rsidP="00C6062F">
            <w:pPr>
              <w:jc w:val="center"/>
            </w:pPr>
            <w:r w:rsidRPr="006907B4">
              <w:rPr>
                <w:sz w:val="22"/>
                <w:szCs w:val="22"/>
              </w:rPr>
              <w:t>b.</w:t>
            </w:r>
          </w:p>
        </w:tc>
        <w:tc>
          <w:tcPr>
            <w:tcW w:w="6520" w:type="dxa"/>
          </w:tcPr>
          <w:p w14:paraId="26B575D6" w14:textId="77777777" w:rsidR="00794A2C" w:rsidRPr="006907B4" w:rsidRDefault="00794A2C" w:rsidP="00C6062F">
            <w:pPr>
              <w:jc w:val="both"/>
            </w:pPr>
            <w:r w:rsidRPr="006907B4">
              <w:rPr>
                <w:sz w:val="22"/>
                <w:szCs w:val="22"/>
              </w:rPr>
              <w:t xml:space="preserve">Discuss the document object model methods used to access the HTML elements in </w:t>
            </w:r>
            <w:proofErr w:type="spellStart"/>
            <w:r w:rsidRPr="006907B4">
              <w:rPr>
                <w:sz w:val="22"/>
                <w:szCs w:val="22"/>
              </w:rPr>
              <w:t>Javascript</w:t>
            </w:r>
            <w:proofErr w:type="spellEnd"/>
            <w:r w:rsidRPr="006907B4">
              <w:rPr>
                <w:sz w:val="22"/>
                <w:szCs w:val="22"/>
              </w:rPr>
              <w:t>.</w:t>
            </w:r>
          </w:p>
        </w:tc>
        <w:tc>
          <w:tcPr>
            <w:tcW w:w="1134" w:type="dxa"/>
          </w:tcPr>
          <w:p w14:paraId="1A76514F" w14:textId="77777777" w:rsidR="00794A2C" w:rsidRPr="006907B4" w:rsidRDefault="00794A2C" w:rsidP="00C6062F">
            <w:pPr>
              <w:jc w:val="center"/>
            </w:pPr>
            <w:r w:rsidRPr="006907B4">
              <w:rPr>
                <w:sz w:val="22"/>
                <w:szCs w:val="22"/>
              </w:rPr>
              <w:t>CO3</w:t>
            </w:r>
          </w:p>
        </w:tc>
        <w:tc>
          <w:tcPr>
            <w:tcW w:w="992" w:type="dxa"/>
          </w:tcPr>
          <w:p w14:paraId="481A10E0" w14:textId="77777777" w:rsidR="00794A2C" w:rsidRPr="006907B4" w:rsidRDefault="00794A2C" w:rsidP="00C6062F">
            <w:pPr>
              <w:jc w:val="center"/>
            </w:pPr>
            <w:r w:rsidRPr="006907B4">
              <w:rPr>
                <w:sz w:val="22"/>
                <w:szCs w:val="22"/>
              </w:rPr>
              <w:t>U</w:t>
            </w:r>
          </w:p>
        </w:tc>
        <w:tc>
          <w:tcPr>
            <w:tcW w:w="851" w:type="dxa"/>
          </w:tcPr>
          <w:p w14:paraId="2B063EAA" w14:textId="77777777" w:rsidR="00794A2C" w:rsidRPr="006907B4" w:rsidRDefault="00794A2C" w:rsidP="00C6062F">
            <w:pPr>
              <w:jc w:val="center"/>
            </w:pPr>
            <w:r w:rsidRPr="006907B4">
              <w:rPr>
                <w:sz w:val="22"/>
                <w:szCs w:val="22"/>
              </w:rPr>
              <w:t>6</w:t>
            </w:r>
          </w:p>
        </w:tc>
      </w:tr>
      <w:tr w:rsidR="00794A2C" w:rsidRPr="006907B4" w14:paraId="5EBF9495" w14:textId="77777777" w:rsidTr="00C6062F">
        <w:trPr>
          <w:trHeight w:val="88"/>
        </w:trPr>
        <w:tc>
          <w:tcPr>
            <w:tcW w:w="562" w:type="dxa"/>
            <w:gridSpan w:val="2"/>
          </w:tcPr>
          <w:p w14:paraId="4920AD07" w14:textId="77777777" w:rsidR="00794A2C" w:rsidRPr="006907B4" w:rsidRDefault="00794A2C" w:rsidP="00C6062F">
            <w:pPr>
              <w:jc w:val="center"/>
            </w:pPr>
          </w:p>
        </w:tc>
        <w:tc>
          <w:tcPr>
            <w:tcW w:w="539" w:type="dxa"/>
          </w:tcPr>
          <w:p w14:paraId="059AC501" w14:textId="77777777" w:rsidR="00794A2C" w:rsidRPr="006907B4" w:rsidRDefault="00794A2C" w:rsidP="00C6062F">
            <w:pPr>
              <w:jc w:val="center"/>
            </w:pPr>
          </w:p>
        </w:tc>
        <w:tc>
          <w:tcPr>
            <w:tcW w:w="6520" w:type="dxa"/>
          </w:tcPr>
          <w:p w14:paraId="1D847A94" w14:textId="77777777" w:rsidR="00794A2C" w:rsidRPr="006907B4" w:rsidRDefault="00794A2C" w:rsidP="00C6062F">
            <w:pPr>
              <w:jc w:val="center"/>
            </w:pPr>
          </w:p>
        </w:tc>
        <w:tc>
          <w:tcPr>
            <w:tcW w:w="1134" w:type="dxa"/>
          </w:tcPr>
          <w:p w14:paraId="7E5F309E" w14:textId="77777777" w:rsidR="00794A2C" w:rsidRPr="006907B4" w:rsidRDefault="00794A2C" w:rsidP="00C6062F">
            <w:pPr>
              <w:jc w:val="center"/>
            </w:pPr>
          </w:p>
        </w:tc>
        <w:tc>
          <w:tcPr>
            <w:tcW w:w="992" w:type="dxa"/>
          </w:tcPr>
          <w:p w14:paraId="24D907B9" w14:textId="77777777" w:rsidR="00794A2C" w:rsidRPr="006907B4" w:rsidRDefault="00794A2C" w:rsidP="00C6062F">
            <w:pPr>
              <w:jc w:val="center"/>
            </w:pPr>
          </w:p>
        </w:tc>
        <w:tc>
          <w:tcPr>
            <w:tcW w:w="851" w:type="dxa"/>
          </w:tcPr>
          <w:p w14:paraId="350A1475" w14:textId="77777777" w:rsidR="00794A2C" w:rsidRPr="006907B4" w:rsidRDefault="00794A2C" w:rsidP="00C6062F">
            <w:pPr>
              <w:jc w:val="center"/>
            </w:pPr>
          </w:p>
        </w:tc>
      </w:tr>
      <w:tr w:rsidR="00794A2C" w:rsidRPr="006907B4" w14:paraId="2E24BB0E" w14:textId="77777777" w:rsidTr="00C6062F">
        <w:trPr>
          <w:trHeight w:val="397"/>
        </w:trPr>
        <w:tc>
          <w:tcPr>
            <w:tcW w:w="562" w:type="dxa"/>
            <w:gridSpan w:val="2"/>
          </w:tcPr>
          <w:p w14:paraId="76B40E4A" w14:textId="77777777" w:rsidR="00794A2C" w:rsidRPr="006907B4" w:rsidRDefault="00794A2C" w:rsidP="00C6062F">
            <w:pPr>
              <w:jc w:val="center"/>
            </w:pPr>
            <w:r w:rsidRPr="006907B4">
              <w:rPr>
                <w:sz w:val="22"/>
                <w:szCs w:val="22"/>
              </w:rPr>
              <w:lastRenderedPageBreak/>
              <w:t>23.</w:t>
            </w:r>
          </w:p>
        </w:tc>
        <w:tc>
          <w:tcPr>
            <w:tcW w:w="539" w:type="dxa"/>
          </w:tcPr>
          <w:p w14:paraId="749517E1" w14:textId="77777777" w:rsidR="00794A2C" w:rsidRPr="006907B4" w:rsidRDefault="00794A2C" w:rsidP="00C6062F">
            <w:pPr>
              <w:jc w:val="center"/>
            </w:pPr>
            <w:r w:rsidRPr="006907B4">
              <w:rPr>
                <w:sz w:val="22"/>
                <w:szCs w:val="22"/>
              </w:rPr>
              <w:t>a.</w:t>
            </w:r>
          </w:p>
        </w:tc>
        <w:tc>
          <w:tcPr>
            <w:tcW w:w="6520" w:type="dxa"/>
          </w:tcPr>
          <w:p w14:paraId="16C1FB44" w14:textId="77777777" w:rsidR="00794A2C" w:rsidRDefault="00794A2C" w:rsidP="00C6062F">
            <w:pPr>
              <w:jc w:val="both"/>
            </w:pPr>
            <w:r w:rsidRPr="006907B4">
              <w:rPr>
                <w:sz w:val="22"/>
                <w:szCs w:val="22"/>
              </w:rPr>
              <w:t xml:space="preserve">Explain the following special effects in </w:t>
            </w:r>
            <w:proofErr w:type="spellStart"/>
            <w:r w:rsidRPr="006907B4">
              <w:rPr>
                <w:sz w:val="22"/>
                <w:szCs w:val="22"/>
              </w:rPr>
              <w:t>JQuery</w:t>
            </w:r>
            <w:proofErr w:type="spellEnd"/>
            <w:r w:rsidRPr="006907B4">
              <w:rPr>
                <w:sz w:val="22"/>
                <w:szCs w:val="22"/>
              </w:rPr>
              <w:t xml:space="preserve"> with proper HTML and </w:t>
            </w:r>
            <w:proofErr w:type="spellStart"/>
            <w:r w:rsidRPr="006907B4">
              <w:rPr>
                <w:sz w:val="22"/>
                <w:szCs w:val="22"/>
              </w:rPr>
              <w:t>JQuery</w:t>
            </w:r>
            <w:proofErr w:type="spellEnd"/>
            <w:r w:rsidRPr="006907B4">
              <w:rPr>
                <w:sz w:val="22"/>
                <w:szCs w:val="22"/>
              </w:rPr>
              <w:t xml:space="preserve"> code.</w:t>
            </w:r>
          </w:p>
          <w:p w14:paraId="2AD1222B" w14:textId="77777777" w:rsidR="00794A2C" w:rsidRPr="006907B4" w:rsidRDefault="00794A2C" w:rsidP="00C6062F">
            <w:pPr>
              <w:jc w:val="both"/>
            </w:pPr>
            <w:proofErr w:type="spellStart"/>
            <w:r>
              <w:rPr>
                <w:sz w:val="22"/>
                <w:szCs w:val="22"/>
              </w:rPr>
              <w:t>i</w:t>
            </w:r>
            <w:proofErr w:type="spellEnd"/>
            <w:r>
              <w:rPr>
                <w:sz w:val="22"/>
                <w:szCs w:val="22"/>
              </w:rPr>
              <w:t xml:space="preserve">) </w:t>
            </w:r>
            <w:r w:rsidRPr="006907B4">
              <w:rPr>
                <w:sz w:val="22"/>
                <w:szCs w:val="22"/>
              </w:rPr>
              <w:t>fading</w:t>
            </w:r>
            <w:r>
              <w:rPr>
                <w:sz w:val="22"/>
                <w:szCs w:val="22"/>
              </w:rPr>
              <w:t xml:space="preserve">         </w:t>
            </w:r>
            <w:r w:rsidRPr="006907B4">
              <w:rPr>
                <w:sz w:val="22"/>
                <w:szCs w:val="22"/>
              </w:rPr>
              <w:t>ii) sliding</w:t>
            </w:r>
            <w:r>
              <w:rPr>
                <w:sz w:val="22"/>
                <w:szCs w:val="22"/>
              </w:rPr>
              <w:t xml:space="preserve">            </w:t>
            </w:r>
            <w:r w:rsidRPr="006907B4">
              <w:rPr>
                <w:sz w:val="22"/>
                <w:szCs w:val="22"/>
              </w:rPr>
              <w:t>iii) animation</w:t>
            </w:r>
          </w:p>
        </w:tc>
        <w:tc>
          <w:tcPr>
            <w:tcW w:w="1134" w:type="dxa"/>
          </w:tcPr>
          <w:p w14:paraId="34188385" w14:textId="77777777" w:rsidR="00794A2C" w:rsidRPr="006907B4" w:rsidRDefault="00794A2C" w:rsidP="00C6062F">
            <w:pPr>
              <w:jc w:val="center"/>
            </w:pPr>
            <w:r w:rsidRPr="006907B4">
              <w:rPr>
                <w:sz w:val="22"/>
                <w:szCs w:val="22"/>
              </w:rPr>
              <w:t>CO6</w:t>
            </w:r>
          </w:p>
        </w:tc>
        <w:tc>
          <w:tcPr>
            <w:tcW w:w="992" w:type="dxa"/>
          </w:tcPr>
          <w:p w14:paraId="2B7A4C20" w14:textId="77777777" w:rsidR="00794A2C" w:rsidRPr="006907B4" w:rsidRDefault="00794A2C" w:rsidP="00C6062F">
            <w:pPr>
              <w:jc w:val="center"/>
            </w:pPr>
            <w:r w:rsidRPr="006907B4">
              <w:rPr>
                <w:sz w:val="22"/>
                <w:szCs w:val="22"/>
              </w:rPr>
              <w:t>U</w:t>
            </w:r>
          </w:p>
        </w:tc>
        <w:tc>
          <w:tcPr>
            <w:tcW w:w="851" w:type="dxa"/>
          </w:tcPr>
          <w:p w14:paraId="0DC7340E" w14:textId="77777777" w:rsidR="00794A2C" w:rsidRPr="006907B4" w:rsidRDefault="00794A2C" w:rsidP="00C6062F">
            <w:pPr>
              <w:jc w:val="center"/>
            </w:pPr>
            <w:r w:rsidRPr="006907B4">
              <w:rPr>
                <w:sz w:val="22"/>
                <w:szCs w:val="22"/>
              </w:rPr>
              <w:t>6</w:t>
            </w:r>
          </w:p>
        </w:tc>
      </w:tr>
      <w:tr w:rsidR="00794A2C" w:rsidRPr="006907B4" w14:paraId="1EA3C782" w14:textId="77777777" w:rsidTr="00C6062F">
        <w:trPr>
          <w:trHeight w:val="397"/>
        </w:trPr>
        <w:tc>
          <w:tcPr>
            <w:tcW w:w="562" w:type="dxa"/>
            <w:gridSpan w:val="2"/>
          </w:tcPr>
          <w:p w14:paraId="5228C3E1" w14:textId="77777777" w:rsidR="00794A2C" w:rsidRPr="006907B4" w:rsidRDefault="00794A2C" w:rsidP="00C6062F">
            <w:pPr>
              <w:jc w:val="center"/>
            </w:pPr>
          </w:p>
        </w:tc>
        <w:tc>
          <w:tcPr>
            <w:tcW w:w="539" w:type="dxa"/>
          </w:tcPr>
          <w:p w14:paraId="00EF66A2" w14:textId="77777777" w:rsidR="00794A2C" w:rsidRPr="006907B4" w:rsidRDefault="00794A2C" w:rsidP="00C6062F">
            <w:pPr>
              <w:jc w:val="center"/>
            </w:pPr>
            <w:r w:rsidRPr="006907B4">
              <w:rPr>
                <w:sz w:val="22"/>
                <w:szCs w:val="22"/>
              </w:rPr>
              <w:t>b.</w:t>
            </w:r>
          </w:p>
        </w:tc>
        <w:tc>
          <w:tcPr>
            <w:tcW w:w="6520" w:type="dxa"/>
          </w:tcPr>
          <w:p w14:paraId="7B410ACC" w14:textId="77777777" w:rsidR="00794A2C" w:rsidRPr="006907B4" w:rsidRDefault="00794A2C" w:rsidP="00C6062F">
            <w:pPr>
              <w:jc w:val="both"/>
            </w:pPr>
            <w:r w:rsidRPr="006907B4">
              <w:rPr>
                <w:sz w:val="22"/>
                <w:szCs w:val="22"/>
              </w:rPr>
              <w:t xml:space="preserve">Demonstrate any four </w:t>
            </w:r>
            <w:proofErr w:type="spellStart"/>
            <w:r w:rsidRPr="006907B4">
              <w:rPr>
                <w:sz w:val="22"/>
                <w:szCs w:val="22"/>
              </w:rPr>
              <w:t>angularjs</w:t>
            </w:r>
            <w:proofErr w:type="spellEnd"/>
            <w:r w:rsidRPr="006907B4">
              <w:rPr>
                <w:sz w:val="22"/>
                <w:szCs w:val="22"/>
              </w:rPr>
              <w:t xml:space="preserve"> filters with proper HTML and </w:t>
            </w:r>
            <w:proofErr w:type="spellStart"/>
            <w:r w:rsidRPr="006907B4">
              <w:rPr>
                <w:sz w:val="22"/>
                <w:szCs w:val="22"/>
              </w:rPr>
              <w:t>Angularjs</w:t>
            </w:r>
            <w:proofErr w:type="spellEnd"/>
            <w:r w:rsidRPr="006907B4">
              <w:rPr>
                <w:sz w:val="22"/>
                <w:szCs w:val="22"/>
              </w:rPr>
              <w:t xml:space="preserve"> programs.</w:t>
            </w:r>
          </w:p>
        </w:tc>
        <w:tc>
          <w:tcPr>
            <w:tcW w:w="1134" w:type="dxa"/>
          </w:tcPr>
          <w:p w14:paraId="09482BED" w14:textId="77777777" w:rsidR="00794A2C" w:rsidRPr="006907B4" w:rsidRDefault="00794A2C" w:rsidP="00C6062F">
            <w:pPr>
              <w:jc w:val="center"/>
            </w:pPr>
            <w:r w:rsidRPr="006907B4">
              <w:rPr>
                <w:sz w:val="22"/>
                <w:szCs w:val="22"/>
              </w:rPr>
              <w:t>CO5</w:t>
            </w:r>
          </w:p>
        </w:tc>
        <w:tc>
          <w:tcPr>
            <w:tcW w:w="992" w:type="dxa"/>
          </w:tcPr>
          <w:p w14:paraId="30C9CCD5" w14:textId="77777777" w:rsidR="00794A2C" w:rsidRPr="006907B4" w:rsidRDefault="00794A2C" w:rsidP="00C6062F">
            <w:pPr>
              <w:jc w:val="center"/>
            </w:pPr>
            <w:r w:rsidRPr="006907B4">
              <w:rPr>
                <w:sz w:val="22"/>
                <w:szCs w:val="22"/>
              </w:rPr>
              <w:t>A</w:t>
            </w:r>
          </w:p>
        </w:tc>
        <w:tc>
          <w:tcPr>
            <w:tcW w:w="851" w:type="dxa"/>
          </w:tcPr>
          <w:p w14:paraId="48C3E7E3" w14:textId="77777777" w:rsidR="00794A2C" w:rsidRPr="006907B4" w:rsidRDefault="00794A2C" w:rsidP="00C6062F">
            <w:pPr>
              <w:jc w:val="center"/>
            </w:pPr>
            <w:r w:rsidRPr="006907B4">
              <w:rPr>
                <w:sz w:val="22"/>
                <w:szCs w:val="22"/>
              </w:rPr>
              <w:t>6</w:t>
            </w:r>
          </w:p>
        </w:tc>
      </w:tr>
      <w:tr w:rsidR="00794A2C" w:rsidRPr="006907B4" w14:paraId="30A443BE" w14:textId="77777777" w:rsidTr="00C6062F">
        <w:trPr>
          <w:trHeight w:val="70"/>
        </w:trPr>
        <w:tc>
          <w:tcPr>
            <w:tcW w:w="10598" w:type="dxa"/>
            <w:gridSpan w:val="7"/>
          </w:tcPr>
          <w:p w14:paraId="0C298A1D" w14:textId="77777777" w:rsidR="00794A2C" w:rsidRPr="006907B4" w:rsidRDefault="00794A2C" w:rsidP="00C6062F">
            <w:pPr>
              <w:jc w:val="center"/>
              <w:rPr>
                <w:b/>
              </w:rPr>
            </w:pPr>
            <w:r w:rsidRPr="006907B4">
              <w:rPr>
                <w:b/>
                <w:sz w:val="22"/>
                <w:szCs w:val="22"/>
              </w:rPr>
              <w:t>COMPULSORY QUESTION</w:t>
            </w:r>
          </w:p>
        </w:tc>
      </w:tr>
      <w:tr w:rsidR="00794A2C" w:rsidRPr="006907B4" w14:paraId="2C374A2A" w14:textId="77777777" w:rsidTr="00C6062F">
        <w:trPr>
          <w:trHeight w:val="397"/>
        </w:trPr>
        <w:tc>
          <w:tcPr>
            <w:tcW w:w="562" w:type="dxa"/>
            <w:gridSpan w:val="2"/>
          </w:tcPr>
          <w:p w14:paraId="28C79542" w14:textId="77777777" w:rsidR="00794A2C" w:rsidRPr="006907B4" w:rsidRDefault="00794A2C" w:rsidP="00C6062F">
            <w:pPr>
              <w:jc w:val="center"/>
            </w:pPr>
            <w:r w:rsidRPr="006907B4">
              <w:rPr>
                <w:sz w:val="22"/>
                <w:szCs w:val="22"/>
              </w:rPr>
              <w:t>24.</w:t>
            </w:r>
          </w:p>
        </w:tc>
        <w:tc>
          <w:tcPr>
            <w:tcW w:w="539" w:type="dxa"/>
          </w:tcPr>
          <w:p w14:paraId="0BB5D886" w14:textId="77777777" w:rsidR="00794A2C" w:rsidRPr="006907B4" w:rsidRDefault="00794A2C" w:rsidP="00C6062F">
            <w:pPr>
              <w:jc w:val="center"/>
            </w:pPr>
          </w:p>
        </w:tc>
        <w:tc>
          <w:tcPr>
            <w:tcW w:w="6520" w:type="dxa"/>
          </w:tcPr>
          <w:p w14:paraId="5A405476" w14:textId="77777777" w:rsidR="00794A2C" w:rsidRPr="006907B4" w:rsidRDefault="00794A2C" w:rsidP="00C6062F">
            <w:pPr>
              <w:jc w:val="both"/>
            </w:pPr>
            <w:r w:rsidRPr="006907B4">
              <w:rPr>
                <w:sz w:val="22"/>
                <w:szCs w:val="22"/>
              </w:rPr>
              <w:t xml:space="preserve">Demonstrate the following </w:t>
            </w:r>
            <w:proofErr w:type="spellStart"/>
            <w:r w:rsidRPr="006907B4">
              <w:rPr>
                <w:sz w:val="22"/>
                <w:szCs w:val="22"/>
              </w:rPr>
              <w:t>mongodb</w:t>
            </w:r>
            <w:proofErr w:type="spellEnd"/>
            <w:r w:rsidRPr="006907B4">
              <w:rPr>
                <w:sz w:val="22"/>
                <w:szCs w:val="22"/>
              </w:rPr>
              <w:t xml:space="preserve"> operations to manage the employee information such as name, empid, gender, email, phone, salary.  </w:t>
            </w:r>
          </w:p>
          <w:p w14:paraId="70F50D27" w14:textId="77777777" w:rsidR="00794A2C" w:rsidRPr="006907B4" w:rsidRDefault="00794A2C" w:rsidP="00C6062F">
            <w:pPr>
              <w:jc w:val="both"/>
            </w:pPr>
            <w:r w:rsidRPr="006907B4">
              <w:rPr>
                <w:sz w:val="22"/>
                <w:szCs w:val="22"/>
              </w:rPr>
              <w:t>a) Create database ‘Infosys’</w:t>
            </w:r>
          </w:p>
          <w:p w14:paraId="04068CA7" w14:textId="77777777" w:rsidR="00794A2C" w:rsidRPr="006907B4" w:rsidRDefault="00794A2C" w:rsidP="00C6062F">
            <w:pPr>
              <w:jc w:val="both"/>
            </w:pPr>
            <w:r w:rsidRPr="006907B4">
              <w:rPr>
                <w:sz w:val="22"/>
                <w:szCs w:val="22"/>
              </w:rPr>
              <w:t>b) Create collection ‘Teams’</w:t>
            </w:r>
          </w:p>
          <w:p w14:paraId="0A4EA356" w14:textId="77777777" w:rsidR="00794A2C" w:rsidRPr="006907B4" w:rsidRDefault="00794A2C" w:rsidP="00C6062F">
            <w:pPr>
              <w:jc w:val="both"/>
            </w:pPr>
            <w:r w:rsidRPr="006907B4">
              <w:rPr>
                <w:sz w:val="22"/>
                <w:szCs w:val="22"/>
              </w:rPr>
              <w:t xml:space="preserve">c) Insert the </w:t>
            </w:r>
            <w:proofErr w:type="gramStart"/>
            <w:r w:rsidRPr="006907B4">
              <w:rPr>
                <w:sz w:val="22"/>
                <w:szCs w:val="22"/>
              </w:rPr>
              <w:t>above mentioned</w:t>
            </w:r>
            <w:proofErr w:type="gramEnd"/>
            <w:r w:rsidRPr="006907B4">
              <w:rPr>
                <w:sz w:val="22"/>
                <w:szCs w:val="22"/>
              </w:rPr>
              <w:t xml:space="preserve"> employee information for 5 employees.</w:t>
            </w:r>
          </w:p>
          <w:p w14:paraId="05DCC45B" w14:textId="77777777" w:rsidR="00794A2C" w:rsidRPr="006907B4" w:rsidRDefault="00794A2C" w:rsidP="00C6062F">
            <w:pPr>
              <w:jc w:val="both"/>
            </w:pPr>
            <w:r w:rsidRPr="006907B4">
              <w:rPr>
                <w:sz w:val="22"/>
                <w:szCs w:val="22"/>
              </w:rPr>
              <w:t>d) Search a particular employee data using empid.</w:t>
            </w:r>
          </w:p>
          <w:p w14:paraId="01658DAF" w14:textId="77777777" w:rsidR="00794A2C" w:rsidRPr="006907B4" w:rsidRDefault="00794A2C" w:rsidP="00C6062F">
            <w:pPr>
              <w:jc w:val="both"/>
            </w:pPr>
            <w:r w:rsidRPr="006907B4">
              <w:rPr>
                <w:sz w:val="22"/>
                <w:szCs w:val="22"/>
              </w:rPr>
              <w:t>e) Change the salary of a particular employee</w:t>
            </w:r>
          </w:p>
          <w:p w14:paraId="2FF93603" w14:textId="77777777" w:rsidR="00794A2C" w:rsidRPr="006907B4" w:rsidRDefault="00794A2C" w:rsidP="00C6062F">
            <w:pPr>
              <w:jc w:val="both"/>
            </w:pPr>
            <w:r w:rsidRPr="006907B4">
              <w:rPr>
                <w:sz w:val="22"/>
                <w:szCs w:val="22"/>
              </w:rPr>
              <w:t>f) Delete the particular employee data</w:t>
            </w:r>
          </w:p>
        </w:tc>
        <w:tc>
          <w:tcPr>
            <w:tcW w:w="1134" w:type="dxa"/>
          </w:tcPr>
          <w:p w14:paraId="0699D6DA" w14:textId="77777777" w:rsidR="00794A2C" w:rsidRPr="006907B4" w:rsidRDefault="00794A2C" w:rsidP="00C6062F">
            <w:pPr>
              <w:jc w:val="center"/>
            </w:pPr>
            <w:r w:rsidRPr="006907B4">
              <w:rPr>
                <w:sz w:val="22"/>
                <w:szCs w:val="22"/>
              </w:rPr>
              <w:t>CO4</w:t>
            </w:r>
          </w:p>
        </w:tc>
        <w:tc>
          <w:tcPr>
            <w:tcW w:w="992" w:type="dxa"/>
          </w:tcPr>
          <w:p w14:paraId="56D42C4B" w14:textId="77777777" w:rsidR="00794A2C" w:rsidRPr="006907B4" w:rsidRDefault="00794A2C" w:rsidP="00C6062F">
            <w:pPr>
              <w:jc w:val="center"/>
            </w:pPr>
            <w:r w:rsidRPr="006907B4">
              <w:rPr>
                <w:sz w:val="22"/>
                <w:szCs w:val="22"/>
              </w:rPr>
              <w:t>A</w:t>
            </w:r>
          </w:p>
        </w:tc>
        <w:tc>
          <w:tcPr>
            <w:tcW w:w="851" w:type="dxa"/>
          </w:tcPr>
          <w:p w14:paraId="24B41932" w14:textId="77777777" w:rsidR="00794A2C" w:rsidRPr="006907B4" w:rsidRDefault="00794A2C" w:rsidP="00C6062F">
            <w:pPr>
              <w:jc w:val="center"/>
            </w:pPr>
            <w:r w:rsidRPr="006907B4">
              <w:rPr>
                <w:sz w:val="22"/>
                <w:szCs w:val="22"/>
              </w:rPr>
              <w:t>12</w:t>
            </w:r>
          </w:p>
        </w:tc>
      </w:tr>
    </w:tbl>
    <w:p w14:paraId="510E8EA1" w14:textId="77777777" w:rsidR="00794A2C" w:rsidRDefault="00794A2C" w:rsidP="00794A2C">
      <w:pPr>
        <w:jc w:val="center"/>
        <w:rPr>
          <w:b/>
        </w:rPr>
      </w:pPr>
      <w:r w:rsidRPr="0037089B">
        <w:rPr>
          <w:noProof/>
        </w:rPr>
        <w:drawing>
          <wp:inline distT="0" distB="0" distL="0" distR="0" wp14:anchorId="630A66A7" wp14:editId="2110FF85">
            <wp:extent cx="4740087" cy="1178853"/>
            <wp:effectExtent l="0" t="0" r="3810" b="254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0205" cy="1211213"/>
                    </a:xfrm>
                    <a:prstGeom prst="rect">
                      <a:avLst/>
                    </a:prstGeom>
                  </pic:spPr>
                </pic:pic>
              </a:graphicData>
            </a:graphic>
          </wp:inline>
        </w:drawing>
      </w:r>
    </w:p>
    <w:p w14:paraId="36828EE8" w14:textId="77777777" w:rsidR="00794A2C" w:rsidRPr="00FA796F" w:rsidRDefault="00794A2C" w:rsidP="00794A2C">
      <w:pPr>
        <w:contextualSpacing/>
        <w:jc w:val="center"/>
        <w:rPr>
          <w:b/>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378"/>
        <w:gridCol w:w="1701"/>
        <w:gridCol w:w="851"/>
      </w:tblGrid>
      <w:tr w:rsidR="00794A2C" w:rsidRPr="00FA796F" w14:paraId="43BA4B8C" w14:textId="77777777" w:rsidTr="00C6062F">
        <w:trPr>
          <w:trHeight w:val="397"/>
          <w:jc w:val="center"/>
        </w:trPr>
        <w:tc>
          <w:tcPr>
            <w:tcW w:w="1555" w:type="dxa"/>
            <w:vAlign w:val="center"/>
          </w:tcPr>
          <w:p w14:paraId="49B11AA5" w14:textId="77777777" w:rsidR="00794A2C" w:rsidRPr="00FA796F" w:rsidRDefault="00794A2C" w:rsidP="00C6062F">
            <w:pPr>
              <w:pStyle w:val="Title"/>
              <w:contextualSpacing/>
              <w:jc w:val="left"/>
              <w:rPr>
                <w:b/>
                <w:szCs w:val="24"/>
              </w:rPr>
            </w:pPr>
            <w:r w:rsidRPr="00FA796F">
              <w:rPr>
                <w:b/>
                <w:szCs w:val="24"/>
              </w:rPr>
              <w:t xml:space="preserve">Course Code      </w:t>
            </w:r>
          </w:p>
        </w:tc>
        <w:tc>
          <w:tcPr>
            <w:tcW w:w="6378" w:type="dxa"/>
            <w:vAlign w:val="center"/>
          </w:tcPr>
          <w:p w14:paraId="2A5806E8" w14:textId="77777777" w:rsidR="00794A2C" w:rsidRPr="00FA796F" w:rsidRDefault="00794A2C" w:rsidP="00C6062F">
            <w:pPr>
              <w:pStyle w:val="Title"/>
              <w:contextualSpacing/>
              <w:jc w:val="left"/>
              <w:rPr>
                <w:b/>
                <w:szCs w:val="24"/>
              </w:rPr>
            </w:pPr>
            <w:r>
              <w:rPr>
                <w:b/>
                <w:szCs w:val="24"/>
              </w:rPr>
              <w:t>20CS2056</w:t>
            </w:r>
          </w:p>
        </w:tc>
        <w:tc>
          <w:tcPr>
            <w:tcW w:w="1701" w:type="dxa"/>
            <w:vAlign w:val="center"/>
          </w:tcPr>
          <w:p w14:paraId="0E0DB964" w14:textId="77777777" w:rsidR="00794A2C" w:rsidRPr="00FA796F" w:rsidRDefault="00794A2C" w:rsidP="00C6062F">
            <w:pPr>
              <w:pStyle w:val="Title"/>
              <w:ind w:left="-468" w:firstLine="468"/>
              <w:contextualSpacing/>
              <w:jc w:val="left"/>
              <w:rPr>
                <w:szCs w:val="24"/>
              </w:rPr>
            </w:pPr>
            <w:r w:rsidRPr="00FA796F">
              <w:rPr>
                <w:b/>
                <w:bCs/>
                <w:szCs w:val="24"/>
              </w:rPr>
              <w:t xml:space="preserve">Duration       </w:t>
            </w:r>
          </w:p>
        </w:tc>
        <w:tc>
          <w:tcPr>
            <w:tcW w:w="851" w:type="dxa"/>
            <w:vAlign w:val="center"/>
          </w:tcPr>
          <w:p w14:paraId="3F8DF344" w14:textId="77777777" w:rsidR="00794A2C" w:rsidRPr="00FA796F" w:rsidRDefault="00794A2C" w:rsidP="00C6062F">
            <w:pPr>
              <w:pStyle w:val="Title"/>
              <w:contextualSpacing/>
              <w:jc w:val="left"/>
              <w:rPr>
                <w:b/>
                <w:szCs w:val="24"/>
              </w:rPr>
            </w:pPr>
            <w:r w:rsidRPr="00FA796F">
              <w:rPr>
                <w:b/>
                <w:szCs w:val="24"/>
              </w:rPr>
              <w:t>3hrs</w:t>
            </w:r>
          </w:p>
        </w:tc>
      </w:tr>
      <w:tr w:rsidR="00794A2C" w:rsidRPr="00FA796F" w14:paraId="7C409E2B" w14:textId="77777777" w:rsidTr="00C6062F">
        <w:trPr>
          <w:trHeight w:val="397"/>
          <w:jc w:val="center"/>
        </w:trPr>
        <w:tc>
          <w:tcPr>
            <w:tcW w:w="1555" w:type="dxa"/>
            <w:vAlign w:val="center"/>
          </w:tcPr>
          <w:p w14:paraId="5CF11D83" w14:textId="77777777" w:rsidR="00794A2C" w:rsidRPr="00FA796F" w:rsidRDefault="00794A2C" w:rsidP="00C6062F">
            <w:pPr>
              <w:pStyle w:val="Title"/>
              <w:ind w:right="-160"/>
              <w:contextualSpacing/>
              <w:jc w:val="left"/>
              <w:rPr>
                <w:b/>
                <w:szCs w:val="24"/>
              </w:rPr>
            </w:pPr>
            <w:r w:rsidRPr="00FA796F">
              <w:rPr>
                <w:b/>
                <w:szCs w:val="24"/>
              </w:rPr>
              <w:t xml:space="preserve">Course Name     </w:t>
            </w:r>
          </w:p>
        </w:tc>
        <w:tc>
          <w:tcPr>
            <w:tcW w:w="6378" w:type="dxa"/>
            <w:vAlign w:val="center"/>
          </w:tcPr>
          <w:p w14:paraId="29061AC2" w14:textId="77777777" w:rsidR="00794A2C" w:rsidRPr="00FA796F" w:rsidRDefault="00794A2C" w:rsidP="00C6062F">
            <w:pPr>
              <w:pStyle w:val="Title"/>
              <w:contextualSpacing/>
              <w:jc w:val="left"/>
              <w:rPr>
                <w:b/>
                <w:szCs w:val="24"/>
              </w:rPr>
            </w:pPr>
            <w:r>
              <w:rPr>
                <w:b/>
                <w:szCs w:val="24"/>
              </w:rPr>
              <w:t>WEB TECHNOLOGY</w:t>
            </w:r>
          </w:p>
        </w:tc>
        <w:tc>
          <w:tcPr>
            <w:tcW w:w="1701" w:type="dxa"/>
            <w:vAlign w:val="center"/>
          </w:tcPr>
          <w:p w14:paraId="6A3D5B17" w14:textId="77777777" w:rsidR="00794A2C" w:rsidRPr="00FA796F" w:rsidRDefault="00794A2C" w:rsidP="00C6062F">
            <w:pPr>
              <w:pStyle w:val="Title"/>
              <w:contextualSpacing/>
              <w:jc w:val="left"/>
              <w:rPr>
                <w:b/>
                <w:bCs/>
                <w:szCs w:val="24"/>
              </w:rPr>
            </w:pPr>
            <w:r w:rsidRPr="00FA796F">
              <w:rPr>
                <w:b/>
                <w:bCs/>
                <w:szCs w:val="24"/>
              </w:rPr>
              <w:t xml:space="preserve">Max. Marks </w:t>
            </w:r>
          </w:p>
        </w:tc>
        <w:tc>
          <w:tcPr>
            <w:tcW w:w="851" w:type="dxa"/>
            <w:vAlign w:val="center"/>
          </w:tcPr>
          <w:p w14:paraId="4EDC80A8" w14:textId="77777777" w:rsidR="00794A2C" w:rsidRPr="00FA796F" w:rsidRDefault="00794A2C" w:rsidP="00C6062F">
            <w:pPr>
              <w:pStyle w:val="Title"/>
              <w:contextualSpacing/>
              <w:jc w:val="left"/>
              <w:rPr>
                <w:b/>
                <w:szCs w:val="24"/>
              </w:rPr>
            </w:pPr>
            <w:r w:rsidRPr="00FA796F">
              <w:rPr>
                <w:b/>
                <w:szCs w:val="24"/>
              </w:rPr>
              <w:t>100</w:t>
            </w:r>
          </w:p>
        </w:tc>
      </w:tr>
    </w:tbl>
    <w:p w14:paraId="5600E276" w14:textId="77777777" w:rsidR="00794A2C" w:rsidRPr="00FA796F" w:rsidRDefault="00794A2C" w:rsidP="00794A2C">
      <w:pPr>
        <w:ind w:left="720"/>
        <w:contextualSpacing/>
        <w:rPr>
          <w:highlight w:val="yellow"/>
        </w:rPr>
      </w:pPr>
    </w:p>
    <w:tbl>
      <w:tblPr>
        <w:tblStyle w:val="TableGrid"/>
        <w:tblW w:w="5633" w:type="pct"/>
        <w:tblInd w:w="-147" w:type="dxa"/>
        <w:tblLook w:val="04A0" w:firstRow="1" w:lastRow="0" w:firstColumn="1" w:lastColumn="0" w:noHBand="0" w:noVBand="1"/>
      </w:tblPr>
      <w:tblGrid>
        <w:gridCol w:w="570"/>
        <w:gridCol w:w="396"/>
        <w:gridCol w:w="7088"/>
        <w:gridCol w:w="670"/>
        <w:gridCol w:w="537"/>
        <w:gridCol w:w="896"/>
      </w:tblGrid>
      <w:tr w:rsidR="00794A2C" w:rsidRPr="00FA796F" w14:paraId="13CB64B2" w14:textId="77777777" w:rsidTr="00794A2C">
        <w:trPr>
          <w:trHeight w:val="551"/>
        </w:trPr>
        <w:tc>
          <w:tcPr>
            <w:tcW w:w="281" w:type="pct"/>
            <w:vAlign w:val="center"/>
          </w:tcPr>
          <w:p w14:paraId="7AFCB908" w14:textId="77777777" w:rsidR="00794A2C" w:rsidRPr="00FA796F" w:rsidRDefault="00794A2C" w:rsidP="00C6062F">
            <w:pPr>
              <w:contextualSpacing/>
              <w:jc w:val="center"/>
              <w:rPr>
                <w:b/>
              </w:rPr>
            </w:pPr>
            <w:r w:rsidRPr="00FA796F">
              <w:rPr>
                <w:b/>
              </w:rPr>
              <w:t>Q. No.</w:t>
            </w:r>
          </w:p>
        </w:tc>
        <w:tc>
          <w:tcPr>
            <w:tcW w:w="3684" w:type="pct"/>
            <w:gridSpan w:val="2"/>
            <w:vAlign w:val="center"/>
          </w:tcPr>
          <w:p w14:paraId="4C5364E3" w14:textId="77777777" w:rsidR="00794A2C" w:rsidRPr="00FA796F" w:rsidRDefault="00794A2C" w:rsidP="00C6062F">
            <w:pPr>
              <w:contextualSpacing/>
              <w:jc w:val="center"/>
              <w:rPr>
                <w:b/>
              </w:rPr>
            </w:pPr>
            <w:r w:rsidRPr="00FA796F">
              <w:rPr>
                <w:b/>
              </w:rPr>
              <w:t>Questions</w:t>
            </w:r>
          </w:p>
        </w:tc>
        <w:tc>
          <w:tcPr>
            <w:tcW w:w="330" w:type="pct"/>
            <w:vAlign w:val="center"/>
          </w:tcPr>
          <w:p w14:paraId="36523168" w14:textId="77777777" w:rsidR="00794A2C" w:rsidRPr="00FA796F" w:rsidRDefault="00794A2C" w:rsidP="00C6062F">
            <w:pPr>
              <w:contextualSpacing/>
              <w:jc w:val="center"/>
              <w:rPr>
                <w:b/>
              </w:rPr>
            </w:pPr>
            <w:r w:rsidRPr="00FA796F">
              <w:rPr>
                <w:b/>
              </w:rPr>
              <w:t>CO</w:t>
            </w:r>
          </w:p>
        </w:tc>
        <w:tc>
          <w:tcPr>
            <w:tcW w:w="264" w:type="pct"/>
            <w:vAlign w:val="center"/>
          </w:tcPr>
          <w:p w14:paraId="0A3E2D90" w14:textId="77777777" w:rsidR="00794A2C" w:rsidRPr="00FA796F" w:rsidRDefault="00794A2C" w:rsidP="00C6062F">
            <w:pPr>
              <w:contextualSpacing/>
              <w:jc w:val="center"/>
              <w:rPr>
                <w:b/>
              </w:rPr>
            </w:pPr>
            <w:r w:rsidRPr="00FA796F">
              <w:rPr>
                <w:b/>
              </w:rPr>
              <w:t>BL</w:t>
            </w:r>
          </w:p>
        </w:tc>
        <w:tc>
          <w:tcPr>
            <w:tcW w:w="441" w:type="pct"/>
            <w:vAlign w:val="center"/>
          </w:tcPr>
          <w:p w14:paraId="0E66AB6E" w14:textId="77777777" w:rsidR="00794A2C" w:rsidRPr="00FA796F" w:rsidRDefault="00794A2C" w:rsidP="00C6062F">
            <w:pPr>
              <w:contextualSpacing/>
              <w:jc w:val="center"/>
              <w:rPr>
                <w:b/>
              </w:rPr>
            </w:pPr>
            <w:r w:rsidRPr="00FA796F">
              <w:rPr>
                <w:b/>
              </w:rPr>
              <w:t>Marks</w:t>
            </w:r>
          </w:p>
        </w:tc>
      </w:tr>
      <w:tr w:rsidR="00794A2C" w:rsidRPr="00FA796F" w14:paraId="48465029" w14:textId="77777777" w:rsidTr="00794A2C">
        <w:trPr>
          <w:trHeight w:val="487"/>
        </w:trPr>
        <w:tc>
          <w:tcPr>
            <w:tcW w:w="5000" w:type="pct"/>
            <w:gridSpan w:val="6"/>
            <w:vAlign w:val="center"/>
          </w:tcPr>
          <w:p w14:paraId="7CE2A9F2" w14:textId="77777777" w:rsidR="00794A2C" w:rsidRDefault="00794A2C" w:rsidP="00C6062F">
            <w:pPr>
              <w:contextualSpacing/>
              <w:jc w:val="center"/>
              <w:rPr>
                <w:b/>
                <w:u w:val="single"/>
              </w:rPr>
            </w:pPr>
            <w:r w:rsidRPr="00FA796F">
              <w:rPr>
                <w:b/>
                <w:u w:val="single"/>
              </w:rPr>
              <w:t>PART – A (10 X 1 = 10 MARKS)</w:t>
            </w:r>
          </w:p>
          <w:p w14:paraId="1E9EAC57" w14:textId="77777777" w:rsidR="00794A2C" w:rsidRPr="00FA796F" w:rsidRDefault="00794A2C" w:rsidP="00C6062F">
            <w:pPr>
              <w:contextualSpacing/>
              <w:jc w:val="center"/>
              <w:rPr>
                <w:b/>
              </w:rPr>
            </w:pPr>
            <w:r w:rsidRPr="00FA796F">
              <w:rPr>
                <w:b/>
              </w:rPr>
              <w:t>(Answer all the questions)</w:t>
            </w:r>
          </w:p>
        </w:tc>
      </w:tr>
      <w:tr w:rsidR="00794A2C" w:rsidRPr="00FA796F" w14:paraId="41EFDADF" w14:textId="77777777" w:rsidTr="00794A2C">
        <w:trPr>
          <w:trHeight w:val="396"/>
        </w:trPr>
        <w:tc>
          <w:tcPr>
            <w:tcW w:w="281" w:type="pct"/>
            <w:vAlign w:val="center"/>
          </w:tcPr>
          <w:p w14:paraId="4C7E0478" w14:textId="77777777" w:rsidR="00794A2C" w:rsidRPr="00FA796F" w:rsidRDefault="00794A2C" w:rsidP="00C6062F">
            <w:pPr>
              <w:contextualSpacing/>
              <w:jc w:val="center"/>
            </w:pPr>
            <w:r w:rsidRPr="00FA796F">
              <w:t>1.</w:t>
            </w:r>
          </w:p>
        </w:tc>
        <w:tc>
          <w:tcPr>
            <w:tcW w:w="3684" w:type="pct"/>
            <w:gridSpan w:val="2"/>
            <w:vAlign w:val="bottom"/>
          </w:tcPr>
          <w:p w14:paraId="197E45B0" w14:textId="77777777" w:rsidR="00794A2C" w:rsidRPr="00FA796F" w:rsidRDefault="00794A2C" w:rsidP="00C6062F">
            <w:pPr>
              <w:autoSpaceDE w:val="0"/>
              <w:autoSpaceDN w:val="0"/>
              <w:adjustRightInd w:val="0"/>
              <w:contextualSpacing/>
              <w:jc w:val="both"/>
            </w:pPr>
            <w:r>
              <w:t>Define the use of DOCTYPE in HTML web pages.</w:t>
            </w:r>
          </w:p>
        </w:tc>
        <w:tc>
          <w:tcPr>
            <w:tcW w:w="330" w:type="pct"/>
            <w:vAlign w:val="center"/>
          </w:tcPr>
          <w:p w14:paraId="1C443F77" w14:textId="77777777" w:rsidR="00794A2C" w:rsidRPr="00FA796F" w:rsidRDefault="00794A2C" w:rsidP="00C6062F">
            <w:pPr>
              <w:contextualSpacing/>
              <w:jc w:val="center"/>
            </w:pPr>
            <w:r w:rsidRPr="00FA796F">
              <w:t>CO</w:t>
            </w:r>
            <w:r>
              <w:t>1</w:t>
            </w:r>
          </w:p>
        </w:tc>
        <w:tc>
          <w:tcPr>
            <w:tcW w:w="264" w:type="pct"/>
            <w:vAlign w:val="center"/>
          </w:tcPr>
          <w:p w14:paraId="0143797F" w14:textId="77777777" w:rsidR="00794A2C" w:rsidRPr="00FA796F" w:rsidRDefault="00794A2C" w:rsidP="00C6062F">
            <w:pPr>
              <w:contextualSpacing/>
              <w:jc w:val="center"/>
            </w:pPr>
            <w:r>
              <w:t>R</w:t>
            </w:r>
          </w:p>
        </w:tc>
        <w:tc>
          <w:tcPr>
            <w:tcW w:w="441" w:type="pct"/>
            <w:vAlign w:val="center"/>
          </w:tcPr>
          <w:p w14:paraId="1498B8A2" w14:textId="77777777" w:rsidR="00794A2C" w:rsidRPr="00FA796F" w:rsidRDefault="00794A2C" w:rsidP="00C6062F">
            <w:pPr>
              <w:contextualSpacing/>
              <w:jc w:val="center"/>
            </w:pPr>
            <w:r w:rsidRPr="00FA796F">
              <w:t>1</w:t>
            </w:r>
          </w:p>
        </w:tc>
      </w:tr>
      <w:tr w:rsidR="00794A2C" w:rsidRPr="00FA796F" w14:paraId="62051682" w14:textId="77777777" w:rsidTr="00794A2C">
        <w:trPr>
          <w:trHeight w:val="396"/>
        </w:trPr>
        <w:tc>
          <w:tcPr>
            <w:tcW w:w="281" w:type="pct"/>
            <w:vAlign w:val="center"/>
          </w:tcPr>
          <w:p w14:paraId="29AC6EF3" w14:textId="77777777" w:rsidR="00794A2C" w:rsidRPr="00FA796F" w:rsidRDefault="00794A2C" w:rsidP="00C6062F">
            <w:pPr>
              <w:contextualSpacing/>
              <w:jc w:val="center"/>
            </w:pPr>
            <w:r w:rsidRPr="00FA796F">
              <w:t>2.</w:t>
            </w:r>
          </w:p>
        </w:tc>
        <w:tc>
          <w:tcPr>
            <w:tcW w:w="3684" w:type="pct"/>
            <w:gridSpan w:val="2"/>
          </w:tcPr>
          <w:p w14:paraId="57291879" w14:textId="77777777" w:rsidR="00794A2C" w:rsidRPr="00FA796F" w:rsidRDefault="00794A2C" w:rsidP="00C6062F">
            <w:pPr>
              <w:contextualSpacing/>
              <w:jc w:val="both"/>
            </w:pPr>
            <w:r>
              <w:t xml:space="preserve">State the HTML element to display a photo in 200 X 200 dimensions. </w:t>
            </w:r>
          </w:p>
        </w:tc>
        <w:tc>
          <w:tcPr>
            <w:tcW w:w="330" w:type="pct"/>
            <w:vAlign w:val="center"/>
          </w:tcPr>
          <w:p w14:paraId="5E9CBCA3" w14:textId="77777777" w:rsidR="00794A2C" w:rsidRPr="00FA796F" w:rsidRDefault="00794A2C" w:rsidP="00C6062F">
            <w:pPr>
              <w:contextualSpacing/>
              <w:jc w:val="center"/>
            </w:pPr>
            <w:r w:rsidRPr="00FA796F">
              <w:t>CO</w:t>
            </w:r>
            <w:r>
              <w:t>1</w:t>
            </w:r>
          </w:p>
        </w:tc>
        <w:tc>
          <w:tcPr>
            <w:tcW w:w="264" w:type="pct"/>
            <w:vAlign w:val="center"/>
          </w:tcPr>
          <w:p w14:paraId="3DFD9B85" w14:textId="77777777" w:rsidR="00794A2C" w:rsidRPr="00FA796F" w:rsidRDefault="00794A2C" w:rsidP="00C6062F">
            <w:pPr>
              <w:contextualSpacing/>
              <w:jc w:val="center"/>
            </w:pPr>
            <w:r>
              <w:t>R</w:t>
            </w:r>
          </w:p>
        </w:tc>
        <w:tc>
          <w:tcPr>
            <w:tcW w:w="441" w:type="pct"/>
            <w:vAlign w:val="center"/>
          </w:tcPr>
          <w:p w14:paraId="45442325" w14:textId="77777777" w:rsidR="00794A2C" w:rsidRPr="00FA796F" w:rsidRDefault="00794A2C" w:rsidP="00C6062F">
            <w:pPr>
              <w:contextualSpacing/>
              <w:jc w:val="center"/>
            </w:pPr>
            <w:r w:rsidRPr="00FA796F">
              <w:t>1</w:t>
            </w:r>
          </w:p>
        </w:tc>
      </w:tr>
      <w:tr w:rsidR="00794A2C" w:rsidRPr="00FA796F" w14:paraId="6CEB8803" w14:textId="77777777" w:rsidTr="00794A2C">
        <w:trPr>
          <w:trHeight w:val="396"/>
        </w:trPr>
        <w:tc>
          <w:tcPr>
            <w:tcW w:w="281" w:type="pct"/>
            <w:vAlign w:val="center"/>
          </w:tcPr>
          <w:p w14:paraId="783D71C8" w14:textId="77777777" w:rsidR="00794A2C" w:rsidRPr="00FA796F" w:rsidRDefault="00794A2C" w:rsidP="00C6062F">
            <w:pPr>
              <w:contextualSpacing/>
              <w:jc w:val="center"/>
            </w:pPr>
            <w:r w:rsidRPr="00FA796F">
              <w:t>3.</w:t>
            </w:r>
          </w:p>
        </w:tc>
        <w:tc>
          <w:tcPr>
            <w:tcW w:w="3684" w:type="pct"/>
            <w:gridSpan w:val="2"/>
            <w:vAlign w:val="bottom"/>
          </w:tcPr>
          <w:p w14:paraId="68430FD2" w14:textId="77777777" w:rsidR="00794A2C" w:rsidRPr="000E31DA" w:rsidRDefault="00794A2C" w:rsidP="00C6062F">
            <w:r>
              <w:t>Define the HTML code to display the following text.</w:t>
            </w:r>
          </w:p>
          <w:p w14:paraId="6FC2E964" w14:textId="77777777" w:rsidR="00794A2C" w:rsidRPr="00FA796F" w:rsidRDefault="00794A2C" w:rsidP="00C6062F">
            <w:pPr>
              <w:contextualSpacing/>
              <w:jc w:val="both"/>
            </w:pPr>
            <w:r w:rsidRPr="00827A37">
              <w:rPr>
                <w:color w:val="000000"/>
                <w:szCs w:val="27"/>
              </w:rPr>
              <w:t xml:space="preserve">The Product MRP </w:t>
            </w:r>
            <w:r>
              <w:rPr>
                <w:color w:val="000000"/>
                <w:szCs w:val="27"/>
              </w:rPr>
              <w:t xml:space="preserve">is </w:t>
            </w:r>
            <w:r w:rsidRPr="00827A37">
              <w:rPr>
                <w:color w:val="000000"/>
                <w:szCs w:val="27"/>
              </w:rPr>
              <w:t>Rs.10000,</w:t>
            </w:r>
            <w:r>
              <w:rPr>
                <w:color w:val="000000"/>
                <w:szCs w:val="27"/>
              </w:rPr>
              <w:t xml:space="preserve"> </w:t>
            </w:r>
            <w:ins w:id="2" w:author="Unknown">
              <w:r w:rsidRPr="00827A37">
                <w:rPr>
                  <w:b/>
                  <w:color w:val="000000"/>
                  <w:szCs w:val="27"/>
                  <w:u w:val="single"/>
                </w:rPr>
                <w:t>Offer Price</w:t>
              </w:r>
            </w:ins>
            <w:r w:rsidRPr="00827A37">
              <w:rPr>
                <w:color w:val="000000"/>
                <w:szCs w:val="27"/>
              </w:rPr>
              <w:t> is </w:t>
            </w:r>
            <w:r w:rsidRPr="00827A37">
              <w:rPr>
                <w:strike/>
                <w:color w:val="000000"/>
                <w:szCs w:val="27"/>
              </w:rPr>
              <w:t>Rs.10000</w:t>
            </w:r>
            <w:r w:rsidRPr="00827A37">
              <w:rPr>
                <w:color w:val="000000"/>
                <w:szCs w:val="27"/>
              </w:rPr>
              <w:t> Rs.5999</w:t>
            </w:r>
          </w:p>
        </w:tc>
        <w:tc>
          <w:tcPr>
            <w:tcW w:w="330" w:type="pct"/>
            <w:vAlign w:val="center"/>
          </w:tcPr>
          <w:p w14:paraId="23809612" w14:textId="77777777" w:rsidR="00794A2C" w:rsidRPr="00FA796F" w:rsidRDefault="00794A2C" w:rsidP="00C6062F">
            <w:pPr>
              <w:contextualSpacing/>
              <w:jc w:val="center"/>
            </w:pPr>
            <w:r w:rsidRPr="00FA796F">
              <w:t>CO</w:t>
            </w:r>
            <w:r>
              <w:t>2</w:t>
            </w:r>
          </w:p>
        </w:tc>
        <w:tc>
          <w:tcPr>
            <w:tcW w:w="264" w:type="pct"/>
            <w:vAlign w:val="center"/>
          </w:tcPr>
          <w:p w14:paraId="1709E405" w14:textId="77777777" w:rsidR="00794A2C" w:rsidRPr="00FA796F" w:rsidRDefault="00794A2C" w:rsidP="00C6062F">
            <w:pPr>
              <w:contextualSpacing/>
              <w:jc w:val="center"/>
            </w:pPr>
            <w:r>
              <w:t>R</w:t>
            </w:r>
          </w:p>
        </w:tc>
        <w:tc>
          <w:tcPr>
            <w:tcW w:w="441" w:type="pct"/>
            <w:vAlign w:val="center"/>
          </w:tcPr>
          <w:p w14:paraId="717D3F1F" w14:textId="77777777" w:rsidR="00794A2C" w:rsidRPr="00FA796F" w:rsidRDefault="00794A2C" w:rsidP="00C6062F">
            <w:pPr>
              <w:contextualSpacing/>
              <w:jc w:val="center"/>
            </w:pPr>
            <w:r w:rsidRPr="00FA796F">
              <w:t>1</w:t>
            </w:r>
          </w:p>
        </w:tc>
      </w:tr>
      <w:tr w:rsidR="00794A2C" w:rsidRPr="00FA796F" w14:paraId="5411A537" w14:textId="77777777" w:rsidTr="00794A2C">
        <w:trPr>
          <w:trHeight w:val="396"/>
        </w:trPr>
        <w:tc>
          <w:tcPr>
            <w:tcW w:w="281" w:type="pct"/>
            <w:vAlign w:val="center"/>
          </w:tcPr>
          <w:p w14:paraId="22CDCFC1" w14:textId="77777777" w:rsidR="00794A2C" w:rsidRPr="00FA796F" w:rsidRDefault="00794A2C" w:rsidP="00C6062F">
            <w:pPr>
              <w:contextualSpacing/>
              <w:jc w:val="center"/>
            </w:pPr>
            <w:r w:rsidRPr="00FA796F">
              <w:t>4.</w:t>
            </w:r>
          </w:p>
        </w:tc>
        <w:tc>
          <w:tcPr>
            <w:tcW w:w="3684" w:type="pct"/>
            <w:gridSpan w:val="2"/>
          </w:tcPr>
          <w:p w14:paraId="4CA7F1E9" w14:textId="77777777" w:rsidR="00794A2C" w:rsidRPr="00FA796F" w:rsidRDefault="00794A2C" w:rsidP="00C6062F">
            <w:pPr>
              <w:contextualSpacing/>
              <w:jc w:val="both"/>
            </w:pPr>
            <w:r>
              <w:t xml:space="preserve">State the CSS Selector that selects the HTML element by the </w:t>
            </w:r>
            <w:r w:rsidRPr="00A758C6">
              <w:rPr>
                <w:b/>
              </w:rPr>
              <w:t>#</w:t>
            </w:r>
            <w:r>
              <w:t xml:space="preserve"> symbol.</w:t>
            </w:r>
          </w:p>
        </w:tc>
        <w:tc>
          <w:tcPr>
            <w:tcW w:w="330" w:type="pct"/>
            <w:vAlign w:val="center"/>
          </w:tcPr>
          <w:p w14:paraId="61F84678" w14:textId="77777777" w:rsidR="00794A2C" w:rsidRPr="00FA796F" w:rsidRDefault="00794A2C" w:rsidP="00C6062F">
            <w:pPr>
              <w:contextualSpacing/>
              <w:jc w:val="center"/>
            </w:pPr>
            <w:r w:rsidRPr="00FA796F">
              <w:t>CO</w:t>
            </w:r>
            <w:r>
              <w:t>2</w:t>
            </w:r>
          </w:p>
        </w:tc>
        <w:tc>
          <w:tcPr>
            <w:tcW w:w="264" w:type="pct"/>
            <w:vAlign w:val="center"/>
          </w:tcPr>
          <w:p w14:paraId="0CB446BC" w14:textId="77777777" w:rsidR="00794A2C" w:rsidRPr="00FA796F" w:rsidRDefault="00794A2C" w:rsidP="00C6062F">
            <w:pPr>
              <w:contextualSpacing/>
              <w:jc w:val="center"/>
            </w:pPr>
            <w:r>
              <w:t>R</w:t>
            </w:r>
          </w:p>
        </w:tc>
        <w:tc>
          <w:tcPr>
            <w:tcW w:w="441" w:type="pct"/>
            <w:vAlign w:val="center"/>
          </w:tcPr>
          <w:p w14:paraId="7B0A454D" w14:textId="77777777" w:rsidR="00794A2C" w:rsidRPr="00FA796F" w:rsidRDefault="00794A2C" w:rsidP="00C6062F">
            <w:pPr>
              <w:contextualSpacing/>
              <w:jc w:val="center"/>
            </w:pPr>
            <w:r w:rsidRPr="00FA796F">
              <w:t>1</w:t>
            </w:r>
          </w:p>
        </w:tc>
      </w:tr>
      <w:tr w:rsidR="00794A2C" w:rsidRPr="00FA796F" w14:paraId="5F43973E" w14:textId="77777777" w:rsidTr="00794A2C">
        <w:trPr>
          <w:trHeight w:val="396"/>
        </w:trPr>
        <w:tc>
          <w:tcPr>
            <w:tcW w:w="281" w:type="pct"/>
            <w:vAlign w:val="center"/>
          </w:tcPr>
          <w:p w14:paraId="43FC0DC4" w14:textId="77777777" w:rsidR="00794A2C" w:rsidRPr="00FA796F" w:rsidRDefault="00794A2C" w:rsidP="00C6062F">
            <w:pPr>
              <w:contextualSpacing/>
              <w:jc w:val="center"/>
            </w:pPr>
            <w:r w:rsidRPr="00FA796F">
              <w:t>5.</w:t>
            </w:r>
          </w:p>
        </w:tc>
        <w:tc>
          <w:tcPr>
            <w:tcW w:w="3684" w:type="pct"/>
            <w:gridSpan w:val="2"/>
          </w:tcPr>
          <w:p w14:paraId="37A8E96D" w14:textId="77777777" w:rsidR="00794A2C" w:rsidRPr="00FA796F" w:rsidRDefault="00794A2C" w:rsidP="00C6062F">
            <w:pPr>
              <w:pStyle w:val="Default"/>
              <w:contextualSpacing/>
              <w:jc w:val="both"/>
            </w:pPr>
            <w:r>
              <w:t>State the jQuery effect action to switch between fade-in and fade-out.</w:t>
            </w:r>
          </w:p>
        </w:tc>
        <w:tc>
          <w:tcPr>
            <w:tcW w:w="330" w:type="pct"/>
            <w:vAlign w:val="center"/>
          </w:tcPr>
          <w:p w14:paraId="660FD08A" w14:textId="77777777" w:rsidR="00794A2C" w:rsidRPr="00FA796F" w:rsidRDefault="00794A2C" w:rsidP="00C6062F">
            <w:pPr>
              <w:contextualSpacing/>
              <w:jc w:val="center"/>
            </w:pPr>
            <w:r w:rsidRPr="00FA796F">
              <w:t>CO</w:t>
            </w:r>
            <w:r>
              <w:t>1</w:t>
            </w:r>
          </w:p>
        </w:tc>
        <w:tc>
          <w:tcPr>
            <w:tcW w:w="264" w:type="pct"/>
            <w:vAlign w:val="center"/>
          </w:tcPr>
          <w:p w14:paraId="07C02517" w14:textId="77777777" w:rsidR="00794A2C" w:rsidRPr="00FA796F" w:rsidRDefault="00794A2C" w:rsidP="00C6062F">
            <w:pPr>
              <w:contextualSpacing/>
              <w:jc w:val="center"/>
            </w:pPr>
            <w:r>
              <w:t>R</w:t>
            </w:r>
          </w:p>
        </w:tc>
        <w:tc>
          <w:tcPr>
            <w:tcW w:w="441" w:type="pct"/>
            <w:vAlign w:val="center"/>
          </w:tcPr>
          <w:p w14:paraId="715B867F" w14:textId="77777777" w:rsidR="00794A2C" w:rsidRPr="00FA796F" w:rsidRDefault="00794A2C" w:rsidP="00C6062F">
            <w:pPr>
              <w:contextualSpacing/>
              <w:jc w:val="center"/>
            </w:pPr>
            <w:r w:rsidRPr="00FA796F">
              <w:t>1</w:t>
            </w:r>
          </w:p>
        </w:tc>
      </w:tr>
      <w:tr w:rsidR="00794A2C" w:rsidRPr="00FA796F" w14:paraId="062606A5" w14:textId="77777777" w:rsidTr="00794A2C">
        <w:trPr>
          <w:trHeight w:val="396"/>
        </w:trPr>
        <w:tc>
          <w:tcPr>
            <w:tcW w:w="281" w:type="pct"/>
            <w:vAlign w:val="center"/>
          </w:tcPr>
          <w:p w14:paraId="3F0E0EF3" w14:textId="77777777" w:rsidR="00794A2C" w:rsidRPr="00FA796F" w:rsidRDefault="00794A2C" w:rsidP="00C6062F">
            <w:pPr>
              <w:contextualSpacing/>
              <w:jc w:val="center"/>
            </w:pPr>
            <w:r w:rsidRPr="00FA796F">
              <w:t>6.</w:t>
            </w:r>
          </w:p>
        </w:tc>
        <w:tc>
          <w:tcPr>
            <w:tcW w:w="3684" w:type="pct"/>
            <w:gridSpan w:val="2"/>
            <w:vAlign w:val="bottom"/>
          </w:tcPr>
          <w:p w14:paraId="1960498F" w14:textId="77777777" w:rsidR="00794A2C" w:rsidRPr="00FA796F" w:rsidRDefault="00794A2C" w:rsidP="00C6062F">
            <w:pPr>
              <w:contextualSpacing/>
              <w:jc w:val="both"/>
            </w:pPr>
            <w:r>
              <w:t>Identify the method used to call a JavaScript function every specified millisecond.</w:t>
            </w:r>
          </w:p>
        </w:tc>
        <w:tc>
          <w:tcPr>
            <w:tcW w:w="330" w:type="pct"/>
            <w:vAlign w:val="center"/>
          </w:tcPr>
          <w:p w14:paraId="1DF2BF27" w14:textId="77777777" w:rsidR="00794A2C" w:rsidRPr="00FA796F" w:rsidRDefault="00794A2C" w:rsidP="00C6062F">
            <w:pPr>
              <w:contextualSpacing/>
              <w:jc w:val="center"/>
            </w:pPr>
            <w:r w:rsidRPr="00FA796F">
              <w:t>CO</w:t>
            </w:r>
            <w:r>
              <w:t>1</w:t>
            </w:r>
          </w:p>
        </w:tc>
        <w:tc>
          <w:tcPr>
            <w:tcW w:w="264" w:type="pct"/>
            <w:vAlign w:val="center"/>
          </w:tcPr>
          <w:p w14:paraId="049C0A99" w14:textId="77777777" w:rsidR="00794A2C" w:rsidRPr="00FA796F" w:rsidRDefault="00794A2C" w:rsidP="00C6062F">
            <w:pPr>
              <w:contextualSpacing/>
              <w:jc w:val="center"/>
            </w:pPr>
            <w:r>
              <w:t>R</w:t>
            </w:r>
          </w:p>
        </w:tc>
        <w:tc>
          <w:tcPr>
            <w:tcW w:w="441" w:type="pct"/>
            <w:vAlign w:val="center"/>
          </w:tcPr>
          <w:p w14:paraId="714F315F" w14:textId="77777777" w:rsidR="00794A2C" w:rsidRPr="00FA796F" w:rsidRDefault="00794A2C" w:rsidP="00C6062F">
            <w:pPr>
              <w:contextualSpacing/>
              <w:jc w:val="center"/>
            </w:pPr>
            <w:r w:rsidRPr="00FA796F">
              <w:t>1</w:t>
            </w:r>
          </w:p>
        </w:tc>
      </w:tr>
      <w:tr w:rsidR="00794A2C" w:rsidRPr="00FA796F" w14:paraId="6E940B00" w14:textId="77777777" w:rsidTr="00794A2C">
        <w:trPr>
          <w:trHeight w:val="396"/>
        </w:trPr>
        <w:tc>
          <w:tcPr>
            <w:tcW w:w="281" w:type="pct"/>
            <w:vAlign w:val="center"/>
          </w:tcPr>
          <w:p w14:paraId="7BD9A89A" w14:textId="77777777" w:rsidR="00794A2C" w:rsidRPr="00FA796F" w:rsidRDefault="00794A2C" w:rsidP="00C6062F">
            <w:pPr>
              <w:contextualSpacing/>
              <w:jc w:val="center"/>
            </w:pPr>
            <w:r w:rsidRPr="00FA796F">
              <w:t>7.</w:t>
            </w:r>
          </w:p>
        </w:tc>
        <w:tc>
          <w:tcPr>
            <w:tcW w:w="3684" w:type="pct"/>
            <w:gridSpan w:val="2"/>
            <w:vAlign w:val="bottom"/>
          </w:tcPr>
          <w:p w14:paraId="682612C8" w14:textId="77777777" w:rsidR="00794A2C" w:rsidRPr="00FA796F" w:rsidRDefault="00794A2C" w:rsidP="00C6062F">
            <w:pPr>
              <w:pStyle w:val="ListParagraph"/>
              <w:ind w:left="0"/>
              <w:jc w:val="both"/>
              <w:rPr>
                <w:noProof/>
                <w:lang w:eastAsia="zh-TW"/>
              </w:rPr>
            </w:pPr>
            <w:r>
              <w:rPr>
                <w:noProof/>
                <w:lang w:eastAsia="zh-TW"/>
              </w:rPr>
              <w:t>Identify the angular JS validation state to display the error message for the &lt;input type=email&gt;</w:t>
            </w:r>
          </w:p>
        </w:tc>
        <w:tc>
          <w:tcPr>
            <w:tcW w:w="330" w:type="pct"/>
            <w:vAlign w:val="center"/>
          </w:tcPr>
          <w:p w14:paraId="17AB5FCB" w14:textId="77777777" w:rsidR="00794A2C" w:rsidRPr="00FA796F" w:rsidRDefault="00794A2C" w:rsidP="00C6062F">
            <w:pPr>
              <w:contextualSpacing/>
              <w:jc w:val="center"/>
            </w:pPr>
            <w:r w:rsidRPr="00FA796F">
              <w:t>CO</w:t>
            </w:r>
            <w:r>
              <w:t>4</w:t>
            </w:r>
          </w:p>
        </w:tc>
        <w:tc>
          <w:tcPr>
            <w:tcW w:w="264" w:type="pct"/>
            <w:vAlign w:val="center"/>
          </w:tcPr>
          <w:p w14:paraId="2486C01F" w14:textId="77777777" w:rsidR="00794A2C" w:rsidRPr="00FA796F" w:rsidRDefault="00794A2C" w:rsidP="00C6062F">
            <w:pPr>
              <w:contextualSpacing/>
              <w:jc w:val="center"/>
            </w:pPr>
            <w:r>
              <w:t>U</w:t>
            </w:r>
          </w:p>
        </w:tc>
        <w:tc>
          <w:tcPr>
            <w:tcW w:w="441" w:type="pct"/>
            <w:vAlign w:val="center"/>
          </w:tcPr>
          <w:p w14:paraId="608522C7" w14:textId="77777777" w:rsidR="00794A2C" w:rsidRPr="00FA796F" w:rsidRDefault="00794A2C" w:rsidP="00C6062F">
            <w:pPr>
              <w:contextualSpacing/>
              <w:jc w:val="center"/>
            </w:pPr>
            <w:r w:rsidRPr="00FA796F">
              <w:t>1</w:t>
            </w:r>
          </w:p>
        </w:tc>
      </w:tr>
      <w:tr w:rsidR="00794A2C" w:rsidRPr="00FA796F" w14:paraId="4BD2E2F9" w14:textId="77777777" w:rsidTr="00794A2C">
        <w:trPr>
          <w:trHeight w:val="396"/>
        </w:trPr>
        <w:tc>
          <w:tcPr>
            <w:tcW w:w="281" w:type="pct"/>
            <w:vAlign w:val="center"/>
          </w:tcPr>
          <w:p w14:paraId="4076EF9E" w14:textId="77777777" w:rsidR="00794A2C" w:rsidRPr="00FA796F" w:rsidRDefault="00794A2C" w:rsidP="00C6062F">
            <w:pPr>
              <w:contextualSpacing/>
              <w:jc w:val="center"/>
            </w:pPr>
            <w:r w:rsidRPr="00FA796F">
              <w:t>8.</w:t>
            </w:r>
          </w:p>
        </w:tc>
        <w:tc>
          <w:tcPr>
            <w:tcW w:w="3684" w:type="pct"/>
            <w:gridSpan w:val="2"/>
            <w:vAlign w:val="bottom"/>
          </w:tcPr>
          <w:p w14:paraId="2DD35A8A" w14:textId="77777777" w:rsidR="00794A2C" w:rsidRPr="004B05D8" w:rsidRDefault="00794A2C" w:rsidP="00C6062F">
            <w:pPr>
              <w:contextualSpacing/>
              <w:jc w:val="both"/>
            </w:pPr>
            <w:r>
              <w:t>State the angular JS filter to display the cost of a product in dollar format.</w:t>
            </w:r>
          </w:p>
        </w:tc>
        <w:tc>
          <w:tcPr>
            <w:tcW w:w="330" w:type="pct"/>
            <w:vAlign w:val="center"/>
          </w:tcPr>
          <w:p w14:paraId="20452751" w14:textId="77777777" w:rsidR="00794A2C" w:rsidRPr="00FA796F" w:rsidRDefault="00794A2C" w:rsidP="00C6062F">
            <w:pPr>
              <w:contextualSpacing/>
              <w:jc w:val="center"/>
            </w:pPr>
            <w:r w:rsidRPr="00FA796F">
              <w:t>CO</w:t>
            </w:r>
            <w:r>
              <w:t>4</w:t>
            </w:r>
          </w:p>
        </w:tc>
        <w:tc>
          <w:tcPr>
            <w:tcW w:w="264" w:type="pct"/>
            <w:vAlign w:val="center"/>
          </w:tcPr>
          <w:p w14:paraId="18021755" w14:textId="77777777" w:rsidR="00794A2C" w:rsidRPr="00FA796F" w:rsidRDefault="00794A2C" w:rsidP="00C6062F">
            <w:pPr>
              <w:contextualSpacing/>
              <w:jc w:val="center"/>
            </w:pPr>
            <w:r>
              <w:t>U</w:t>
            </w:r>
          </w:p>
        </w:tc>
        <w:tc>
          <w:tcPr>
            <w:tcW w:w="441" w:type="pct"/>
            <w:vAlign w:val="center"/>
          </w:tcPr>
          <w:p w14:paraId="2345E79B" w14:textId="77777777" w:rsidR="00794A2C" w:rsidRPr="00FA796F" w:rsidRDefault="00794A2C" w:rsidP="00C6062F">
            <w:pPr>
              <w:contextualSpacing/>
              <w:jc w:val="center"/>
            </w:pPr>
            <w:r w:rsidRPr="00FA796F">
              <w:t>1</w:t>
            </w:r>
          </w:p>
        </w:tc>
      </w:tr>
      <w:tr w:rsidR="00794A2C" w:rsidRPr="00FA796F" w14:paraId="164CE916" w14:textId="77777777" w:rsidTr="00794A2C">
        <w:trPr>
          <w:trHeight w:val="396"/>
        </w:trPr>
        <w:tc>
          <w:tcPr>
            <w:tcW w:w="281" w:type="pct"/>
            <w:vAlign w:val="center"/>
          </w:tcPr>
          <w:p w14:paraId="745A571A" w14:textId="77777777" w:rsidR="00794A2C" w:rsidRPr="00FA796F" w:rsidRDefault="00794A2C" w:rsidP="00C6062F">
            <w:pPr>
              <w:contextualSpacing/>
              <w:jc w:val="center"/>
            </w:pPr>
            <w:r w:rsidRPr="00FA796F">
              <w:t>9.</w:t>
            </w:r>
          </w:p>
        </w:tc>
        <w:tc>
          <w:tcPr>
            <w:tcW w:w="3684" w:type="pct"/>
            <w:gridSpan w:val="2"/>
            <w:vAlign w:val="bottom"/>
          </w:tcPr>
          <w:p w14:paraId="48CC68D2" w14:textId="77777777" w:rsidR="00794A2C" w:rsidRPr="00FA796F" w:rsidRDefault="00794A2C" w:rsidP="00C6062F">
            <w:pPr>
              <w:pStyle w:val="ListParagraph"/>
              <w:ind w:left="0"/>
              <w:jc w:val="both"/>
              <w:rPr>
                <w:noProof/>
                <w:lang w:eastAsia="zh-TW"/>
              </w:rPr>
            </w:pPr>
            <w:r>
              <w:rPr>
                <w:noProof/>
                <w:lang w:eastAsia="zh-TW"/>
              </w:rPr>
              <w:t>Name the module used to read HTML file content in Node JS program.</w:t>
            </w:r>
          </w:p>
        </w:tc>
        <w:tc>
          <w:tcPr>
            <w:tcW w:w="330" w:type="pct"/>
            <w:vAlign w:val="center"/>
          </w:tcPr>
          <w:p w14:paraId="64DE1B2D" w14:textId="77777777" w:rsidR="00794A2C" w:rsidRPr="00FA796F" w:rsidRDefault="00794A2C" w:rsidP="00C6062F">
            <w:pPr>
              <w:contextualSpacing/>
              <w:jc w:val="center"/>
            </w:pPr>
            <w:r w:rsidRPr="00FA796F">
              <w:t>CO</w:t>
            </w:r>
            <w:r>
              <w:t>3</w:t>
            </w:r>
          </w:p>
        </w:tc>
        <w:tc>
          <w:tcPr>
            <w:tcW w:w="264" w:type="pct"/>
            <w:vAlign w:val="center"/>
          </w:tcPr>
          <w:p w14:paraId="37C573DA" w14:textId="77777777" w:rsidR="00794A2C" w:rsidRPr="00FA796F" w:rsidRDefault="00794A2C" w:rsidP="00C6062F">
            <w:pPr>
              <w:contextualSpacing/>
              <w:jc w:val="center"/>
            </w:pPr>
            <w:r>
              <w:t>R</w:t>
            </w:r>
          </w:p>
        </w:tc>
        <w:tc>
          <w:tcPr>
            <w:tcW w:w="441" w:type="pct"/>
            <w:vAlign w:val="center"/>
          </w:tcPr>
          <w:p w14:paraId="2CFA3841" w14:textId="77777777" w:rsidR="00794A2C" w:rsidRPr="00FA796F" w:rsidRDefault="00794A2C" w:rsidP="00C6062F">
            <w:pPr>
              <w:contextualSpacing/>
              <w:jc w:val="center"/>
            </w:pPr>
            <w:r w:rsidRPr="00FA796F">
              <w:t>1</w:t>
            </w:r>
          </w:p>
        </w:tc>
      </w:tr>
      <w:tr w:rsidR="00794A2C" w:rsidRPr="00FA796F" w14:paraId="438B4756" w14:textId="77777777" w:rsidTr="00794A2C">
        <w:trPr>
          <w:trHeight w:val="396"/>
        </w:trPr>
        <w:tc>
          <w:tcPr>
            <w:tcW w:w="281" w:type="pct"/>
            <w:vAlign w:val="center"/>
          </w:tcPr>
          <w:p w14:paraId="1F96B1CF" w14:textId="77777777" w:rsidR="00794A2C" w:rsidRPr="00FA796F" w:rsidRDefault="00794A2C" w:rsidP="00C6062F">
            <w:pPr>
              <w:contextualSpacing/>
              <w:jc w:val="center"/>
            </w:pPr>
            <w:r w:rsidRPr="00FA796F">
              <w:t>10.</w:t>
            </w:r>
          </w:p>
        </w:tc>
        <w:tc>
          <w:tcPr>
            <w:tcW w:w="3684" w:type="pct"/>
            <w:gridSpan w:val="2"/>
            <w:vAlign w:val="bottom"/>
          </w:tcPr>
          <w:p w14:paraId="73300A3E" w14:textId="77777777" w:rsidR="00794A2C" w:rsidRPr="00FA796F" w:rsidRDefault="00794A2C" w:rsidP="00C6062F">
            <w:pPr>
              <w:contextualSpacing/>
              <w:jc w:val="both"/>
            </w:pPr>
            <w:r>
              <w:t>Label the MongoDB command used to create a new collection in MongoDB database.</w:t>
            </w:r>
          </w:p>
        </w:tc>
        <w:tc>
          <w:tcPr>
            <w:tcW w:w="330" w:type="pct"/>
            <w:vAlign w:val="center"/>
          </w:tcPr>
          <w:p w14:paraId="1505E7A2" w14:textId="77777777" w:rsidR="00794A2C" w:rsidRPr="00FA796F" w:rsidRDefault="00794A2C" w:rsidP="00C6062F">
            <w:pPr>
              <w:contextualSpacing/>
              <w:jc w:val="center"/>
            </w:pPr>
            <w:r w:rsidRPr="00FA796F">
              <w:t>CO</w:t>
            </w:r>
            <w:r>
              <w:t>3</w:t>
            </w:r>
          </w:p>
        </w:tc>
        <w:tc>
          <w:tcPr>
            <w:tcW w:w="264" w:type="pct"/>
            <w:vAlign w:val="center"/>
          </w:tcPr>
          <w:p w14:paraId="1E93F61D" w14:textId="77777777" w:rsidR="00794A2C" w:rsidRPr="00FA796F" w:rsidRDefault="00794A2C" w:rsidP="00C6062F">
            <w:pPr>
              <w:contextualSpacing/>
              <w:jc w:val="center"/>
            </w:pPr>
            <w:r>
              <w:t>R</w:t>
            </w:r>
          </w:p>
        </w:tc>
        <w:tc>
          <w:tcPr>
            <w:tcW w:w="441" w:type="pct"/>
            <w:vAlign w:val="center"/>
          </w:tcPr>
          <w:p w14:paraId="2D557C38" w14:textId="77777777" w:rsidR="00794A2C" w:rsidRPr="00FA796F" w:rsidRDefault="00794A2C" w:rsidP="00C6062F">
            <w:pPr>
              <w:contextualSpacing/>
              <w:jc w:val="center"/>
            </w:pPr>
            <w:r w:rsidRPr="00FA796F">
              <w:t>1</w:t>
            </w:r>
          </w:p>
        </w:tc>
      </w:tr>
      <w:tr w:rsidR="00794A2C" w:rsidRPr="00FA796F" w14:paraId="55437ED0" w14:textId="77777777" w:rsidTr="00794A2C">
        <w:trPr>
          <w:trHeight w:val="551"/>
        </w:trPr>
        <w:tc>
          <w:tcPr>
            <w:tcW w:w="5000" w:type="pct"/>
            <w:gridSpan w:val="6"/>
            <w:vAlign w:val="center"/>
          </w:tcPr>
          <w:p w14:paraId="513C83A9" w14:textId="77777777" w:rsidR="00794A2C" w:rsidRDefault="00794A2C" w:rsidP="00C6062F">
            <w:pPr>
              <w:contextualSpacing/>
              <w:jc w:val="center"/>
              <w:rPr>
                <w:b/>
                <w:u w:val="single"/>
              </w:rPr>
            </w:pPr>
            <w:r w:rsidRPr="00FA796F">
              <w:rPr>
                <w:b/>
                <w:u w:val="single"/>
              </w:rPr>
              <w:t>PART – B (6 X 3 = 18 MARKS)</w:t>
            </w:r>
          </w:p>
          <w:p w14:paraId="1993C6EF" w14:textId="77777777" w:rsidR="00794A2C" w:rsidRPr="00FA796F" w:rsidRDefault="00794A2C" w:rsidP="00C6062F">
            <w:pPr>
              <w:contextualSpacing/>
              <w:jc w:val="center"/>
              <w:rPr>
                <w:b/>
                <w:u w:val="single"/>
              </w:rPr>
            </w:pPr>
            <w:r w:rsidRPr="00FA796F">
              <w:rPr>
                <w:b/>
              </w:rPr>
              <w:t>(Answer all the questions)</w:t>
            </w:r>
          </w:p>
        </w:tc>
      </w:tr>
      <w:tr w:rsidR="00794A2C" w:rsidRPr="00FA796F" w14:paraId="28C472A8" w14:textId="77777777" w:rsidTr="00794A2C">
        <w:trPr>
          <w:trHeight w:val="436"/>
        </w:trPr>
        <w:tc>
          <w:tcPr>
            <w:tcW w:w="281" w:type="pct"/>
          </w:tcPr>
          <w:p w14:paraId="1964D00D" w14:textId="77777777" w:rsidR="00794A2C" w:rsidRPr="00FA796F" w:rsidRDefault="00794A2C" w:rsidP="00C6062F">
            <w:pPr>
              <w:pStyle w:val="NoSpacing"/>
              <w:contextualSpacing/>
              <w:jc w:val="center"/>
            </w:pPr>
            <w:r w:rsidRPr="00FA796F">
              <w:t>11.</w:t>
            </w:r>
          </w:p>
        </w:tc>
        <w:tc>
          <w:tcPr>
            <w:tcW w:w="3684" w:type="pct"/>
            <w:gridSpan w:val="2"/>
          </w:tcPr>
          <w:p w14:paraId="4B8E3812" w14:textId="77777777" w:rsidR="00794A2C" w:rsidRDefault="00794A2C" w:rsidP="00C6062F">
            <w:pPr>
              <w:jc w:val="both"/>
            </w:pPr>
            <w:r>
              <w:t>Describe the HTML code to display the following content on a web page.</w:t>
            </w:r>
          </w:p>
          <w:p w14:paraId="2A09F0F8" w14:textId="77777777" w:rsidR="00794A2C" w:rsidRPr="006A4A53" w:rsidRDefault="00794A2C" w:rsidP="00794A2C">
            <w:pPr>
              <w:numPr>
                <w:ilvl w:val="0"/>
                <w:numId w:val="4"/>
              </w:numPr>
              <w:rPr>
                <w:color w:val="000000"/>
                <w:szCs w:val="27"/>
              </w:rPr>
            </w:pPr>
            <w:r w:rsidRPr="006A4A53">
              <w:rPr>
                <w:color w:val="000000"/>
                <w:szCs w:val="27"/>
              </w:rPr>
              <w:lastRenderedPageBreak/>
              <w:t>Morning</w:t>
            </w:r>
          </w:p>
          <w:p w14:paraId="5A6E192F" w14:textId="77777777" w:rsidR="00794A2C" w:rsidRDefault="00794A2C" w:rsidP="00794A2C">
            <w:pPr>
              <w:numPr>
                <w:ilvl w:val="1"/>
                <w:numId w:val="4"/>
              </w:numPr>
              <w:tabs>
                <w:tab w:val="num" w:pos="1440"/>
              </w:tabs>
              <w:rPr>
                <w:color w:val="000000"/>
                <w:szCs w:val="27"/>
              </w:rPr>
            </w:pPr>
            <w:r w:rsidRPr="006A4A53">
              <w:rPr>
                <w:color w:val="000000"/>
                <w:szCs w:val="27"/>
              </w:rPr>
              <w:t>Discussion</w:t>
            </w:r>
          </w:p>
          <w:p w14:paraId="4CC8F7AA" w14:textId="77777777" w:rsidR="00794A2C" w:rsidRPr="005E56B9" w:rsidRDefault="00794A2C" w:rsidP="00794A2C">
            <w:pPr>
              <w:pStyle w:val="ListParagraph"/>
              <w:numPr>
                <w:ilvl w:val="0"/>
                <w:numId w:val="4"/>
              </w:numPr>
              <w:rPr>
                <w:color w:val="000000"/>
                <w:szCs w:val="27"/>
              </w:rPr>
            </w:pPr>
            <w:r>
              <w:rPr>
                <w:color w:val="000000"/>
                <w:szCs w:val="27"/>
              </w:rPr>
              <w:t>Afternoon</w:t>
            </w:r>
          </w:p>
          <w:p w14:paraId="54D21B8F" w14:textId="77777777" w:rsidR="00794A2C" w:rsidRDefault="00794A2C" w:rsidP="00794A2C">
            <w:pPr>
              <w:numPr>
                <w:ilvl w:val="1"/>
                <w:numId w:val="4"/>
              </w:numPr>
              <w:tabs>
                <w:tab w:val="num" w:pos="1440"/>
              </w:tabs>
              <w:rPr>
                <w:color w:val="000000"/>
                <w:szCs w:val="27"/>
              </w:rPr>
            </w:pPr>
            <w:r>
              <w:rPr>
                <w:color w:val="000000"/>
                <w:szCs w:val="27"/>
              </w:rPr>
              <w:t>Drawing</w:t>
            </w:r>
          </w:p>
          <w:p w14:paraId="1B781EE2" w14:textId="77777777" w:rsidR="00794A2C" w:rsidRPr="005E56B9" w:rsidRDefault="00794A2C" w:rsidP="00794A2C">
            <w:pPr>
              <w:pStyle w:val="ListParagraph"/>
              <w:numPr>
                <w:ilvl w:val="0"/>
                <w:numId w:val="4"/>
              </w:numPr>
              <w:rPr>
                <w:color w:val="000000"/>
                <w:szCs w:val="27"/>
              </w:rPr>
            </w:pPr>
            <w:r w:rsidRPr="005E56B9">
              <w:rPr>
                <w:color w:val="000000"/>
                <w:szCs w:val="27"/>
              </w:rPr>
              <w:t xml:space="preserve">Evening </w:t>
            </w:r>
          </w:p>
          <w:p w14:paraId="6A458716" w14:textId="77777777" w:rsidR="00794A2C" w:rsidRPr="006A4A53" w:rsidRDefault="00794A2C" w:rsidP="00794A2C">
            <w:pPr>
              <w:numPr>
                <w:ilvl w:val="1"/>
                <w:numId w:val="4"/>
              </w:numPr>
              <w:tabs>
                <w:tab w:val="num" w:pos="1440"/>
              </w:tabs>
              <w:rPr>
                <w:color w:val="000000"/>
                <w:szCs w:val="27"/>
              </w:rPr>
            </w:pPr>
            <w:r>
              <w:rPr>
                <w:color w:val="000000"/>
                <w:szCs w:val="27"/>
              </w:rPr>
              <w:t>Demo</w:t>
            </w:r>
          </w:p>
          <w:p w14:paraId="085C3FAC" w14:textId="77777777" w:rsidR="00794A2C" w:rsidRPr="005E56B9" w:rsidRDefault="00794A2C" w:rsidP="00C6062F">
            <w:pPr>
              <w:ind w:left="720"/>
              <w:rPr>
                <w:color w:val="000000"/>
                <w:szCs w:val="27"/>
              </w:rPr>
            </w:pPr>
          </w:p>
        </w:tc>
        <w:tc>
          <w:tcPr>
            <w:tcW w:w="330" w:type="pct"/>
            <w:vAlign w:val="center"/>
          </w:tcPr>
          <w:p w14:paraId="56035371" w14:textId="77777777" w:rsidR="00794A2C" w:rsidRPr="00FA796F" w:rsidRDefault="00794A2C" w:rsidP="00C6062F">
            <w:pPr>
              <w:pStyle w:val="NoSpacing"/>
              <w:contextualSpacing/>
              <w:jc w:val="center"/>
            </w:pPr>
            <w:r w:rsidRPr="00FA796F">
              <w:lastRenderedPageBreak/>
              <w:t>CO</w:t>
            </w:r>
            <w:r>
              <w:t>1</w:t>
            </w:r>
          </w:p>
        </w:tc>
        <w:tc>
          <w:tcPr>
            <w:tcW w:w="264" w:type="pct"/>
            <w:vAlign w:val="center"/>
          </w:tcPr>
          <w:p w14:paraId="58A50B76" w14:textId="77777777" w:rsidR="00794A2C" w:rsidRPr="00FA796F" w:rsidRDefault="00794A2C" w:rsidP="00C6062F">
            <w:pPr>
              <w:pStyle w:val="NoSpacing"/>
              <w:contextualSpacing/>
              <w:jc w:val="center"/>
            </w:pPr>
            <w:r>
              <w:t>U</w:t>
            </w:r>
          </w:p>
        </w:tc>
        <w:tc>
          <w:tcPr>
            <w:tcW w:w="441" w:type="pct"/>
            <w:vAlign w:val="center"/>
          </w:tcPr>
          <w:p w14:paraId="4EB59FE8" w14:textId="77777777" w:rsidR="00794A2C" w:rsidRPr="00FA796F" w:rsidRDefault="00794A2C" w:rsidP="00C6062F">
            <w:pPr>
              <w:pStyle w:val="NoSpacing"/>
              <w:contextualSpacing/>
              <w:jc w:val="center"/>
            </w:pPr>
            <w:r w:rsidRPr="00FA796F">
              <w:t>3</w:t>
            </w:r>
          </w:p>
        </w:tc>
      </w:tr>
      <w:tr w:rsidR="00794A2C" w:rsidRPr="00FA796F" w14:paraId="5FFC586A" w14:textId="77777777" w:rsidTr="00794A2C">
        <w:trPr>
          <w:trHeight w:val="436"/>
        </w:trPr>
        <w:tc>
          <w:tcPr>
            <w:tcW w:w="281" w:type="pct"/>
            <w:vAlign w:val="center"/>
          </w:tcPr>
          <w:p w14:paraId="136F55AD" w14:textId="77777777" w:rsidR="00794A2C" w:rsidRPr="00FA796F" w:rsidRDefault="00794A2C" w:rsidP="00C6062F">
            <w:pPr>
              <w:pStyle w:val="NoSpacing"/>
              <w:contextualSpacing/>
              <w:jc w:val="center"/>
            </w:pPr>
            <w:r w:rsidRPr="00FA796F">
              <w:t>12.</w:t>
            </w:r>
          </w:p>
        </w:tc>
        <w:tc>
          <w:tcPr>
            <w:tcW w:w="3684" w:type="pct"/>
            <w:gridSpan w:val="2"/>
          </w:tcPr>
          <w:p w14:paraId="31367BA1" w14:textId="77777777" w:rsidR="00794A2C" w:rsidRPr="00FA796F" w:rsidRDefault="00794A2C" w:rsidP="00C6062F">
            <w:pPr>
              <w:pStyle w:val="NoSpacing"/>
              <w:contextualSpacing/>
              <w:jc w:val="both"/>
            </w:pPr>
            <w:r>
              <w:t>Write an HTML program with JavaScript code to display a popup message box when the page loads.</w:t>
            </w:r>
          </w:p>
        </w:tc>
        <w:tc>
          <w:tcPr>
            <w:tcW w:w="330" w:type="pct"/>
            <w:vAlign w:val="center"/>
          </w:tcPr>
          <w:p w14:paraId="1231A8A8" w14:textId="77777777" w:rsidR="00794A2C" w:rsidRPr="00FA796F" w:rsidRDefault="00794A2C" w:rsidP="00C6062F">
            <w:pPr>
              <w:pStyle w:val="NoSpacing"/>
              <w:contextualSpacing/>
              <w:jc w:val="center"/>
            </w:pPr>
            <w:r w:rsidRPr="00FA796F">
              <w:t>CO</w:t>
            </w:r>
            <w:r>
              <w:t>2</w:t>
            </w:r>
          </w:p>
        </w:tc>
        <w:tc>
          <w:tcPr>
            <w:tcW w:w="264" w:type="pct"/>
            <w:vAlign w:val="center"/>
          </w:tcPr>
          <w:p w14:paraId="161FEE5B" w14:textId="77777777" w:rsidR="00794A2C" w:rsidRPr="00FA796F" w:rsidRDefault="00794A2C" w:rsidP="00C6062F">
            <w:pPr>
              <w:pStyle w:val="NoSpacing"/>
              <w:contextualSpacing/>
              <w:jc w:val="center"/>
            </w:pPr>
            <w:r>
              <w:t>U</w:t>
            </w:r>
          </w:p>
        </w:tc>
        <w:tc>
          <w:tcPr>
            <w:tcW w:w="441" w:type="pct"/>
            <w:vAlign w:val="center"/>
          </w:tcPr>
          <w:p w14:paraId="6207CACF" w14:textId="77777777" w:rsidR="00794A2C" w:rsidRPr="00FA796F" w:rsidRDefault="00794A2C" w:rsidP="00C6062F">
            <w:pPr>
              <w:pStyle w:val="NoSpacing"/>
              <w:contextualSpacing/>
              <w:jc w:val="center"/>
            </w:pPr>
            <w:r w:rsidRPr="00FA796F">
              <w:t>3</w:t>
            </w:r>
          </w:p>
        </w:tc>
      </w:tr>
      <w:tr w:rsidR="00794A2C" w:rsidRPr="00FA796F" w14:paraId="4716029E" w14:textId="77777777" w:rsidTr="00794A2C">
        <w:trPr>
          <w:trHeight w:val="436"/>
        </w:trPr>
        <w:tc>
          <w:tcPr>
            <w:tcW w:w="281" w:type="pct"/>
            <w:vAlign w:val="center"/>
          </w:tcPr>
          <w:p w14:paraId="6ED8C5F4" w14:textId="77777777" w:rsidR="00794A2C" w:rsidRPr="00FA796F" w:rsidRDefault="00794A2C" w:rsidP="00C6062F">
            <w:pPr>
              <w:pStyle w:val="NoSpacing"/>
              <w:contextualSpacing/>
              <w:jc w:val="center"/>
            </w:pPr>
            <w:r w:rsidRPr="00FA796F">
              <w:t>13.</w:t>
            </w:r>
          </w:p>
        </w:tc>
        <w:tc>
          <w:tcPr>
            <w:tcW w:w="3684" w:type="pct"/>
            <w:gridSpan w:val="2"/>
            <w:vAlign w:val="center"/>
          </w:tcPr>
          <w:p w14:paraId="0D2F0D9E" w14:textId="77777777" w:rsidR="00794A2C" w:rsidRPr="00FA796F" w:rsidRDefault="00794A2C" w:rsidP="00C6062F">
            <w:pPr>
              <w:pStyle w:val="NoSpacing"/>
              <w:contextualSpacing/>
            </w:pPr>
            <w:r>
              <w:t>Describe the JSON datatypes with suitable examples.</w:t>
            </w:r>
          </w:p>
        </w:tc>
        <w:tc>
          <w:tcPr>
            <w:tcW w:w="330" w:type="pct"/>
            <w:vAlign w:val="center"/>
          </w:tcPr>
          <w:p w14:paraId="612A1022" w14:textId="77777777" w:rsidR="00794A2C" w:rsidRPr="00FA796F" w:rsidRDefault="00794A2C" w:rsidP="00C6062F">
            <w:pPr>
              <w:pStyle w:val="NoSpacing"/>
              <w:contextualSpacing/>
              <w:jc w:val="center"/>
            </w:pPr>
            <w:r>
              <w:t>CO6</w:t>
            </w:r>
          </w:p>
        </w:tc>
        <w:tc>
          <w:tcPr>
            <w:tcW w:w="264" w:type="pct"/>
            <w:vAlign w:val="center"/>
          </w:tcPr>
          <w:p w14:paraId="25B9C8DC" w14:textId="77777777" w:rsidR="00794A2C" w:rsidRPr="00FA796F" w:rsidRDefault="00794A2C" w:rsidP="00C6062F">
            <w:pPr>
              <w:pStyle w:val="NoSpacing"/>
              <w:contextualSpacing/>
              <w:jc w:val="center"/>
            </w:pPr>
            <w:r>
              <w:t>U</w:t>
            </w:r>
          </w:p>
        </w:tc>
        <w:tc>
          <w:tcPr>
            <w:tcW w:w="441" w:type="pct"/>
            <w:vAlign w:val="center"/>
          </w:tcPr>
          <w:p w14:paraId="635B77F6" w14:textId="77777777" w:rsidR="00794A2C" w:rsidRPr="00FA796F" w:rsidRDefault="00794A2C" w:rsidP="00C6062F">
            <w:pPr>
              <w:pStyle w:val="NoSpacing"/>
              <w:contextualSpacing/>
              <w:jc w:val="center"/>
            </w:pPr>
            <w:r w:rsidRPr="00FA796F">
              <w:t>3</w:t>
            </w:r>
          </w:p>
        </w:tc>
      </w:tr>
      <w:tr w:rsidR="00794A2C" w:rsidRPr="00FA796F" w14:paraId="3C528B24" w14:textId="77777777" w:rsidTr="00794A2C">
        <w:trPr>
          <w:trHeight w:val="436"/>
        </w:trPr>
        <w:tc>
          <w:tcPr>
            <w:tcW w:w="281" w:type="pct"/>
            <w:vAlign w:val="center"/>
          </w:tcPr>
          <w:p w14:paraId="326F309B" w14:textId="77777777" w:rsidR="00794A2C" w:rsidRPr="00FA796F" w:rsidRDefault="00794A2C" w:rsidP="00C6062F">
            <w:pPr>
              <w:pStyle w:val="NoSpacing"/>
              <w:contextualSpacing/>
              <w:jc w:val="center"/>
            </w:pPr>
            <w:r w:rsidRPr="00FA796F">
              <w:t>14.</w:t>
            </w:r>
          </w:p>
        </w:tc>
        <w:tc>
          <w:tcPr>
            <w:tcW w:w="3684" w:type="pct"/>
            <w:gridSpan w:val="2"/>
            <w:vAlign w:val="center"/>
          </w:tcPr>
          <w:p w14:paraId="6EA86F8A" w14:textId="77777777" w:rsidR="00794A2C" w:rsidRPr="00FA796F" w:rsidRDefault="00794A2C" w:rsidP="00C6062F">
            <w:r>
              <w:t>Display the array elements in HTML list format using AngularJS ng-repeat.</w:t>
            </w:r>
          </w:p>
        </w:tc>
        <w:tc>
          <w:tcPr>
            <w:tcW w:w="330" w:type="pct"/>
            <w:vAlign w:val="center"/>
          </w:tcPr>
          <w:p w14:paraId="4ECBFB0A" w14:textId="77777777" w:rsidR="00794A2C" w:rsidRPr="00FA796F" w:rsidRDefault="00794A2C" w:rsidP="00C6062F">
            <w:pPr>
              <w:pStyle w:val="NoSpacing"/>
              <w:contextualSpacing/>
              <w:jc w:val="center"/>
            </w:pPr>
            <w:r w:rsidRPr="00FA796F">
              <w:t>CO</w:t>
            </w:r>
            <w:r>
              <w:t>6</w:t>
            </w:r>
          </w:p>
        </w:tc>
        <w:tc>
          <w:tcPr>
            <w:tcW w:w="264" w:type="pct"/>
            <w:vAlign w:val="center"/>
          </w:tcPr>
          <w:p w14:paraId="026A9CDB" w14:textId="77777777" w:rsidR="00794A2C" w:rsidRPr="00FA796F" w:rsidRDefault="00794A2C" w:rsidP="00C6062F">
            <w:pPr>
              <w:pStyle w:val="NoSpacing"/>
              <w:contextualSpacing/>
              <w:jc w:val="center"/>
            </w:pPr>
            <w:r>
              <w:t>U</w:t>
            </w:r>
          </w:p>
        </w:tc>
        <w:tc>
          <w:tcPr>
            <w:tcW w:w="441" w:type="pct"/>
            <w:vAlign w:val="center"/>
          </w:tcPr>
          <w:p w14:paraId="4F103874" w14:textId="77777777" w:rsidR="00794A2C" w:rsidRPr="00FA796F" w:rsidRDefault="00794A2C" w:rsidP="00C6062F">
            <w:pPr>
              <w:pStyle w:val="NoSpacing"/>
              <w:contextualSpacing/>
              <w:jc w:val="center"/>
            </w:pPr>
            <w:r w:rsidRPr="00FA796F">
              <w:t>3</w:t>
            </w:r>
          </w:p>
        </w:tc>
      </w:tr>
      <w:tr w:rsidR="00794A2C" w:rsidRPr="00FA796F" w14:paraId="249815D0" w14:textId="77777777" w:rsidTr="00794A2C">
        <w:trPr>
          <w:trHeight w:val="436"/>
        </w:trPr>
        <w:tc>
          <w:tcPr>
            <w:tcW w:w="281" w:type="pct"/>
            <w:vAlign w:val="center"/>
          </w:tcPr>
          <w:p w14:paraId="45B0BC1E" w14:textId="77777777" w:rsidR="00794A2C" w:rsidRPr="00FA796F" w:rsidRDefault="00794A2C" w:rsidP="00C6062F">
            <w:pPr>
              <w:pStyle w:val="NoSpacing"/>
              <w:contextualSpacing/>
              <w:jc w:val="center"/>
            </w:pPr>
            <w:r w:rsidRPr="00FA796F">
              <w:t>15.</w:t>
            </w:r>
          </w:p>
        </w:tc>
        <w:tc>
          <w:tcPr>
            <w:tcW w:w="3684" w:type="pct"/>
            <w:gridSpan w:val="2"/>
            <w:vAlign w:val="center"/>
          </w:tcPr>
          <w:p w14:paraId="282DB526" w14:textId="77777777" w:rsidR="00794A2C" w:rsidRPr="00FA796F" w:rsidRDefault="00794A2C" w:rsidP="00C6062F">
            <w:pPr>
              <w:pStyle w:val="NoSpacing"/>
              <w:contextualSpacing/>
            </w:pPr>
            <w:r>
              <w:t>Illustrate the jQuery code for sliding upwards and downwards effects with proper HTML code.</w:t>
            </w:r>
          </w:p>
        </w:tc>
        <w:tc>
          <w:tcPr>
            <w:tcW w:w="330" w:type="pct"/>
            <w:vAlign w:val="center"/>
          </w:tcPr>
          <w:p w14:paraId="7C8B3C02" w14:textId="77777777" w:rsidR="00794A2C" w:rsidRPr="00FA796F" w:rsidRDefault="00794A2C" w:rsidP="00C6062F">
            <w:pPr>
              <w:pStyle w:val="NoSpacing"/>
              <w:contextualSpacing/>
              <w:jc w:val="center"/>
            </w:pPr>
            <w:r w:rsidRPr="00FA796F">
              <w:t>C</w:t>
            </w:r>
            <w:r>
              <w:t>O3</w:t>
            </w:r>
          </w:p>
        </w:tc>
        <w:tc>
          <w:tcPr>
            <w:tcW w:w="264" w:type="pct"/>
            <w:vAlign w:val="center"/>
          </w:tcPr>
          <w:p w14:paraId="048A0454" w14:textId="77777777" w:rsidR="00794A2C" w:rsidRPr="00FA796F" w:rsidRDefault="00794A2C" w:rsidP="00C6062F">
            <w:pPr>
              <w:pStyle w:val="NoSpacing"/>
              <w:contextualSpacing/>
              <w:jc w:val="center"/>
            </w:pPr>
            <w:r>
              <w:t>A</w:t>
            </w:r>
          </w:p>
        </w:tc>
        <w:tc>
          <w:tcPr>
            <w:tcW w:w="441" w:type="pct"/>
            <w:vAlign w:val="center"/>
          </w:tcPr>
          <w:p w14:paraId="3DD4B7B3" w14:textId="77777777" w:rsidR="00794A2C" w:rsidRPr="00FA796F" w:rsidRDefault="00794A2C" w:rsidP="00C6062F">
            <w:pPr>
              <w:pStyle w:val="NoSpacing"/>
              <w:contextualSpacing/>
              <w:jc w:val="center"/>
            </w:pPr>
            <w:r w:rsidRPr="00FA796F">
              <w:t>3</w:t>
            </w:r>
          </w:p>
        </w:tc>
      </w:tr>
      <w:tr w:rsidR="00794A2C" w:rsidRPr="00FA796F" w14:paraId="1EE067B4" w14:textId="77777777" w:rsidTr="00794A2C">
        <w:trPr>
          <w:trHeight w:val="437"/>
        </w:trPr>
        <w:tc>
          <w:tcPr>
            <w:tcW w:w="281" w:type="pct"/>
            <w:vAlign w:val="center"/>
          </w:tcPr>
          <w:p w14:paraId="7989807C" w14:textId="77777777" w:rsidR="00794A2C" w:rsidRPr="00FA796F" w:rsidRDefault="00794A2C" w:rsidP="00C6062F">
            <w:pPr>
              <w:pStyle w:val="NoSpacing"/>
              <w:contextualSpacing/>
              <w:jc w:val="center"/>
            </w:pPr>
            <w:r w:rsidRPr="00FA796F">
              <w:t>16.</w:t>
            </w:r>
          </w:p>
        </w:tc>
        <w:tc>
          <w:tcPr>
            <w:tcW w:w="3684" w:type="pct"/>
            <w:gridSpan w:val="2"/>
            <w:vAlign w:val="center"/>
          </w:tcPr>
          <w:p w14:paraId="2B131088" w14:textId="77777777" w:rsidR="00794A2C" w:rsidRPr="00FA796F" w:rsidRDefault="00794A2C" w:rsidP="00C6062F">
            <w:pPr>
              <w:pStyle w:val="NoSpacing"/>
              <w:contextualSpacing/>
            </w:pPr>
            <w:r>
              <w:t>Give example of an event emitter in NodeJS.</w:t>
            </w:r>
          </w:p>
        </w:tc>
        <w:tc>
          <w:tcPr>
            <w:tcW w:w="330" w:type="pct"/>
            <w:vAlign w:val="center"/>
          </w:tcPr>
          <w:p w14:paraId="156DF213" w14:textId="77777777" w:rsidR="00794A2C" w:rsidRPr="00FA796F" w:rsidRDefault="00794A2C" w:rsidP="00C6062F">
            <w:pPr>
              <w:pStyle w:val="NoSpacing"/>
              <w:contextualSpacing/>
              <w:jc w:val="center"/>
            </w:pPr>
            <w:r w:rsidRPr="00FA796F">
              <w:t>CO</w:t>
            </w:r>
            <w:r>
              <w:t>4</w:t>
            </w:r>
          </w:p>
        </w:tc>
        <w:tc>
          <w:tcPr>
            <w:tcW w:w="264" w:type="pct"/>
            <w:vAlign w:val="center"/>
          </w:tcPr>
          <w:p w14:paraId="35EC6D03" w14:textId="77777777" w:rsidR="00794A2C" w:rsidRPr="00FA796F" w:rsidRDefault="00794A2C" w:rsidP="00C6062F">
            <w:pPr>
              <w:pStyle w:val="NoSpacing"/>
              <w:contextualSpacing/>
              <w:jc w:val="center"/>
            </w:pPr>
            <w:r>
              <w:t>U</w:t>
            </w:r>
          </w:p>
        </w:tc>
        <w:tc>
          <w:tcPr>
            <w:tcW w:w="441" w:type="pct"/>
            <w:vAlign w:val="center"/>
          </w:tcPr>
          <w:p w14:paraId="4A1EE913" w14:textId="77777777" w:rsidR="00794A2C" w:rsidRPr="00FA796F" w:rsidRDefault="00794A2C" w:rsidP="00C6062F">
            <w:pPr>
              <w:pStyle w:val="NoSpacing"/>
              <w:contextualSpacing/>
              <w:jc w:val="center"/>
            </w:pPr>
            <w:r w:rsidRPr="00FA796F">
              <w:t>3</w:t>
            </w:r>
          </w:p>
        </w:tc>
      </w:tr>
      <w:tr w:rsidR="00794A2C" w:rsidRPr="00FA796F" w14:paraId="2D341D80" w14:textId="77777777" w:rsidTr="00794A2C">
        <w:trPr>
          <w:trHeight w:val="551"/>
        </w:trPr>
        <w:tc>
          <w:tcPr>
            <w:tcW w:w="5000" w:type="pct"/>
            <w:gridSpan w:val="6"/>
          </w:tcPr>
          <w:p w14:paraId="21F72A27" w14:textId="77777777" w:rsidR="00794A2C" w:rsidRPr="00FA796F" w:rsidRDefault="00794A2C" w:rsidP="00C6062F">
            <w:pPr>
              <w:contextualSpacing/>
              <w:jc w:val="center"/>
              <w:rPr>
                <w:b/>
                <w:u w:val="single"/>
              </w:rPr>
            </w:pPr>
            <w:r w:rsidRPr="00FA796F">
              <w:rPr>
                <w:b/>
                <w:u w:val="single"/>
              </w:rPr>
              <w:t>PART – C (6 X 12 = 72 MARKS)</w:t>
            </w:r>
          </w:p>
          <w:p w14:paraId="2218D1C4" w14:textId="77777777" w:rsidR="00794A2C" w:rsidRPr="00FA796F" w:rsidRDefault="00794A2C" w:rsidP="00C6062F">
            <w:pPr>
              <w:contextualSpacing/>
              <w:jc w:val="center"/>
              <w:rPr>
                <w:b/>
              </w:rPr>
            </w:pPr>
            <w:r w:rsidRPr="00FA796F">
              <w:rPr>
                <w:b/>
              </w:rPr>
              <w:t>(Answer any five Questions from Q. No. 17 to 23, Q. No. 24 is Compulsory)</w:t>
            </w:r>
          </w:p>
        </w:tc>
      </w:tr>
      <w:tr w:rsidR="00794A2C" w:rsidRPr="00FA796F" w14:paraId="4B49CBBE" w14:textId="77777777" w:rsidTr="00794A2C">
        <w:trPr>
          <w:trHeight w:val="396"/>
        </w:trPr>
        <w:tc>
          <w:tcPr>
            <w:tcW w:w="281" w:type="pct"/>
          </w:tcPr>
          <w:p w14:paraId="435C9469" w14:textId="77777777" w:rsidR="00794A2C" w:rsidRPr="00FA796F" w:rsidRDefault="00794A2C" w:rsidP="00C6062F">
            <w:pPr>
              <w:contextualSpacing/>
              <w:jc w:val="center"/>
            </w:pPr>
            <w:r w:rsidRPr="00FA796F">
              <w:t>17.</w:t>
            </w:r>
          </w:p>
        </w:tc>
        <w:tc>
          <w:tcPr>
            <w:tcW w:w="195" w:type="pct"/>
          </w:tcPr>
          <w:p w14:paraId="51B662F9" w14:textId="77777777" w:rsidR="00794A2C" w:rsidRPr="00FA796F" w:rsidRDefault="00794A2C" w:rsidP="00C6062F">
            <w:pPr>
              <w:contextualSpacing/>
              <w:jc w:val="center"/>
            </w:pPr>
            <w:r w:rsidRPr="00FA796F">
              <w:t>a.</w:t>
            </w:r>
          </w:p>
        </w:tc>
        <w:tc>
          <w:tcPr>
            <w:tcW w:w="3489" w:type="pct"/>
            <w:vAlign w:val="bottom"/>
          </w:tcPr>
          <w:p w14:paraId="5CFFDAB3" w14:textId="77777777" w:rsidR="00794A2C" w:rsidRDefault="00794A2C" w:rsidP="00C6062F">
            <w:pPr>
              <w:jc w:val="both"/>
            </w:pPr>
            <w:r>
              <w:t>Demonstrate an online registration form using HTML as given below with the necessary attributes to make all fields mandatory.</w:t>
            </w:r>
          </w:p>
          <w:p w14:paraId="5E75E29C" w14:textId="77777777" w:rsidR="00794A2C" w:rsidRDefault="00794A2C" w:rsidP="00C6062F">
            <w:pPr>
              <w:jc w:val="both"/>
            </w:pPr>
            <w:r>
              <w:rPr>
                <w:noProof/>
              </w:rPr>
              <w:drawing>
                <wp:inline distT="0" distB="0" distL="0" distR="0" wp14:anchorId="2427458B" wp14:editId="11A3B021">
                  <wp:extent cx="3021496" cy="3344156"/>
                  <wp:effectExtent l="0" t="0" r="7620" b="889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1940" cy="3411055"/>
                          </a:xfrm>
                          <a:prstGeom prst="rect">
                            <a:avLst/>
                          </a:prstGeom>
                        </pic:spPr>
                      </pic:pic>
                    </a:graphicData>
                  </a:graphic>
                </wp:inline>
              </w:drawing>
            </w:r>
          </w:p>
          <w:p w14:paraId="6B8375DA" w14:textId="77777777" w:rsidR="00794A2C" w:rsidRPr="00FA796F" w:rsidRDefault="00794A2C" w:rsidP="00C6062F">
            <w:pPr>
              <w:contextualSpacing/>
              <w:jc w:val="both"/>
            </w:pPr>
          </w:p>
        </w:tc>
        <w:tc>
          <w:tcPr>
            <w:tcW w:w="330" w:type="pct"/>
            <w:vAlign w:val="center"/>
          </w:tcPr>
          <w:p w14:paraId="2D4D1DB7" w14:textId="77777777" w:rsidR="00794A2C" w:rsidRPr="00FA796F" w:rsidRDefault="00794A2C" w:rsidP="00C6062F">
            <w:pPr>
              <w:contextualSpacing/>
              <w:jc w:val="center"/>
            </w:pPr>
            <w:r w:rsidRPr="00FA796F">
              <w:t>CO</w:t>
            </w:r>
            <w:r>
              <w:t>6</w:t>
            </w:r>
          </w:p>
        </w:tc>
        <w:tc>
          <w:tcPr>
            <w:tcW w:w="264" w:type="pct"/>
            <w:vAlign w:val="center"/>
          </w:tcPr>
          <w:p w14:paraId="0279B027" w14:textId="77777777" w:rsidR="00794A2C" w:rsidRPr="00FA796F" w:rsidRDefault="00794A2C" w:rsidP="00C6062F">
            <w:pPr>
              <w:contextualSpacing/>
              <w:jc w:val="center"/>
            </w:pPr>
            <w:r>
              <w:t>A</w:t>
            </w:r>
          </w:p>
        </w:tc>
        <w:tc>
          <w:tcPr>
            <w:tcW w:w="441" w:type="pct"/>
            <w:vAlign w:val="center"/>
          </w:tcPr>
          <w:p w14:paraId="11678443" w14:textId="77777777" w:rsidR="00794A2C" w:rsidRPr="00FA796F" w:rsidRDefault="00794A2C" w:rsidP="00C6062F">
            <w:pPr>
              <w:contextualSpacing/>
              <w:jc w:val="center"/>
            </w:pPr>
            <w:r>
              <w:t>6</w:t>
            </w:r>
          </w:p>
        </w:tc>
      </w:tr>
      <w:tr w:rsidR="00794A2C" w:rsidRPr="00FA796F" w14:paraId="336D695D" w14:textId="77777777" w:rsidTr="00794A2C">
        <w:trPr>
          <w:trHeight w:val="396"/>
        </w:trPr>
        <w:tc>
          <w:tcPr>
            <w:tcW w:w="281" w:type="pct"/>
          </w:tcPr>
          <w:p w14:paraId="691A1ADA" w14:textId="77777777" w:rsidR="00794A2C" w:rsidRPr="00FA796F" w:rsidRDefault="00794A2C" w:rsidP="00C6062F">
            <w:pPr>
              <w:contextualSpacing/>
              <w:jc w:val="center"/>
            </w:pPr>
          </w:p>
        </w:tc>
        <w:tc>
          <w:tcPr>
            <w:tcW w:w="195" w:type="pct"/>
          </w:tcPr>
          <w:p w14:paraId="29850D71" w14:textId="77777777" w:rsidR="00794A2C" w:rsidRPr="00FA796F" w:rsidRDefault="00794A2C" w:rsidP="00C6062F">
            <w:pPr>
              <w:contextualSpacing/>
              <w:jc w:val="center"/>
            </w:pPr>
            <w:r w:rsidRPr="00FA796F">
              <w:t>b.</w:t>
            </w:r>
          </w:p>
        </w:tc>
        <w:tc>
          <w:tcPr>
            <w:tcW w:w="3489" w:type="pct"/>
            <w:vAlign w:val="bottom"/>
          </w:tcPr>
          <w:p w14:paraId="70615F45" w14:textId="77777777" w:rsidR="00794A2C" w:rsidRPr="00FA796F" w:rsidRDefault="00794A2C" w:rsidP="00C6062F">
            <w:pPr>
              <w:contextualSpacing/>
              <w:jc w:val="both"/>
              <w:rPr>
                <w:bCs/>
              </w:rPr>
            </w:pPr>
            <w:r>
              <w:rPr>
                <w:bCs/>
              </w:rPr>
              <w:t>Explain the CSS box model with a neat sketch and a suitable example program</w:t>
            </w:r>
          </w:p>
        </w:tc>
        <w:tc>
          <w:tcPr>
            <w:tcW w:w="330" w:type="pct"/>
            <w:vAlign w:val="center"/>
          </w:tcPr>
          <w:p w14:paraId="6290D53F" w14:textId="77777777" w:rsidR="00794A2C" w:rsidRPr="00FA796F" w:rsidRDefault="00794A2C" w:rsidP="00C6062F">
            <w:pPr>
              <w:contextualSpacing/>
              <w:jc w:val="center"/>
            </w:pPr>
            <w:r w:rsidRPr="00FA796F">
              <w:t>CO</w:t>
            </w:r>
            <w:r>
              <w:t>6</w:t>
            </w:r>
          </w:p>
        </w:tc>
        <w:tc>
          <w:tcPr>
            <w:tcW w:w="264" w:type="pct"/>
            <w:vAlign w:val="center"/>
          </w:tcPr>
          <w:p w14:paraId="6951C367" w14:textId="77777777" w:rsidR="00794A2C" w:rsidRPr="00FA796F" w:rsidRDefault="00794A2C" w:rsidP="00C6062F">
            <w:pPr>
              <w:contextualSpacing/>
              <w:jc w:val="center"/>
            </w:pPr>
            <w:r>
              <w:t>R</w:t>
            </w:r>
          </w:p>
        </w:tc>
        <w:tc>
          <w:tcPr>
            <w:tcW w:w="441" w:type="pct"/>
            <w:vAlign w:val="center"/>
          </w:tcPr>
          <w:p w14:paraId="00C22761" w14:textId="77777777" w:rsidR="00794A2C" w:rsidRPr="00FA796F" w:rsidRDefault="00794A2C" w:rsidP="00C6062F">
            <w:pPr>
              <w:contextualSpacing/>
              <w:jc w:val="center"/>
            </w:pPr>
            <w:r>
              <w:t>6</w:t>
            </w:r>
          </w:p>
        </w:tc>
      </w:tr>
      <w:tr w:rsidR="00794A2C" w:rsidRPr="00FA796F" w14:paraId="1DBB4AF8" w14:textId="77777777" w:rsidTr="00794A2C">
        <w:trPr>
          <w:trHeight w:val="396"/>
        </w:trPr>
        <w:tc>
          <w:tcPr>
            <w:tcW w:w="281" w:type="pct"/>
          </w:tcPr>
          <w:p w14:paraId="076FE650" w14:textId="77777777" w:rsidR="00794A2C" w:rsidRPr="00FA796F" w:rsidRDefault="00794A2C" w:rsidP="00C6062F">
            <w:pPr>
              <w:contextualSpacing/>
              <w:jc w:val="center"/>
            </w:pPr>
          </w:p>
        </w:tc>
        <w:tc>
          <w:tcPr>
            <w:tcW w:w="195" w:type="pct"/>
          </w:tcPr>
          <w:p w14:paraId="6AE33BA7" w14:textId="77777777" w:rsidR="00794A2C" w:rsidRPr="00FA796F" w:rsidRDefault="00794A2C" w:rsidP="00C6062F">
            <w:pPr>
              <w:contextualSpacing/>
              <w:jc w:val="center"/>
            </w:pPr>
          </w:p>
        </w:tc>
        <w:tc>
          <w:tcPr>
            <w:tcW w:w="3489" w:type="pct"/>
            <w:vAlign w:val="bottom"/>
          </w:tcPr>
          <w:p w14:paraId="2A745AC9" w14:textId="77777777" w:rsidR="00794A2C" w:rsidRPr="00FA796F" w:rsidRDefault="00794A2C" w:rsidP="00C6062F">
            <w:pPr>
              <w:contextualSpacing/>
              <w:jc w:val="both"/>
            </w:pPr>
          </w:p>
        </w:tc>
        <w:tc>
          <w:tcPr>
            <w:tcW w:w="330" w:type="pct"/>
            <w:vAlign w:val="center"/>
          </w:tcPr>
          <w:p w14:paraId="4CCB9C79" w14:textId="77777777" w:rsidR="00794A2C" w:rsidRPr="00FA796F" w:rsidRDefault="00794A2C" w:rsidP="00C6062F">
            <w:pPr>
              <w:contextualSpacing/>
              <w:jc w:val="center"/>
            </w:pPr>
          </w:p>
        </w:tc>
        <w:tc>
          <w:tcPr>
            <w:tcW w:w="264" w:type="pct"/>
            <w:vAlign w:val="center"/>
          </w:tcPr>
          <w:p w14:paraId="3A3EA46D" w14:textId="77777777" w:rsidR="00794A2C" w:rsidRPr="00FA796F" w:rsidRDefault="00794A2C" w:rsidP="00C6062F">
            <w:pPr>
              <w:contextualSpacing/>
              <w:jc w:val="center"/>
            </w:pPr>
          </w:p>
        </w:tc>
        <w:tc>
          <w:tcPr>
            <w:tcW w:w="441" w:type="pct"/>
            <w:vAlign w:val="center"/>
          </w:tcPr>
          <w:p w14:paraId="1036B49B" w14:textId="77777777" w:rsidR="00794A2C" w:rsidRPr="00FA796F" w:rsidRDefault="00794A2C" w:rsidP="00C6062F">
            <w:pPr>
              <w:contextualSpacing/>
              <w:jc w:val="center"/>
            </w:pPr>
          </w:p>
        </w:tc>
      </w:tr>
      <w:tr w:rsidR="00794A2C" w:rsidRPr="00FA796F" w14:paraId="4AB61C3B" w14:textId="77777777" w:rsidTr="00794A2C">
        <w:trPr>
          <w:trHeight w:val="396"/>
        </w:trPr>
        <w:tc>
          <w:tcPr>
            <w:tcW w:w="281" w:type="pct"/>
          </w:tcPr>
          <w:p w14:paraId="3537C976" w14:textId="77777777" w:rsidR="00794A2C" w:rsidRPr="00FA796F" w:rsidRDefault="00794A2C" w:rsidP="00C6062F">
            <w:pPr>
              <w:contextualSpacing/>
              <w:jc w:val="center"/>
            </w:pPr>
            <w:r w:rsidRPr="00FA796F">
              <w:t>18.</w:t>
            </w:r>
          </w:p>
        </w:tc>
        <w:tc>
          <w:tcPr>
            <w:tcW w:w="195" w:type="pct"/>
          </w:tcPr>
          <w:p w14:paraId="383884A4" w14:textId="77777777" w:rsidR="00794A2C" w:rsidRPr="00FA796F" w:rsidRDefault="00794A2C" w:rsidP="00C6062F">
            <w:pPr>
              <w:contextualSpacing/>
              <w:jc w:val="center"/>
            </w:pPr>
            <w:r w:rsidRPr="00FA796F">
              <w:t>a.</w:t>
            </w:r>
          </w:p>
        </w:tc>
        <w:tc>
          <w:tcPr>
            <w:tcW w:w="3489" w:type="pct"/>
            <w:vAlign w:val="bottom"/>
          </w:tcPr>
          <w:p w14:paraId="6B455A12" w14:textId="77777777" w:rsidR="00794A2C" w:rsidRPr="00C81516" w:rsidRDefault="00794A2C" w:rsidP="00C6062F">
            <w:pPr>
              <w:jc w:val="both"/>
              <w:rPr>
                <w:color w:val="000000" w:themeColor="text1"/>
              </w:rPr>
            </w:pPr>
            <w:r>
              <w:rPr>
                <w:color w:val="000000" w:themeColor="text1"/>
              </w:rPr>
              <w:t>Implement an HTML web page with appropriate JavaScript as per the following design and read the value of A and B, then display the sum of A and B in the result text box when the user clicks the “Addition” button.</w:t>
            </w:r>
          </w:p>
          <w:p w14:paraId="5E9D6437" w14:textId="77777777" w:rsidR="00794A2C" w:rsidRPr="00FA796F" w:rsidRDefault="00794A2C" w:rsidP="00C6062F">
            <w:pPr>
              <w:contextualSpacing/>
              <w:jc w:val="both"/>
            </w:pPr>
            <w:r w:rsidRPr="00C81516">
              <w:rPr>
                <w:noProof/>
                <w:color w:val="000000" w:themeColor="text1"/>
              </w:rPr>
              <w:lastRenderedPageBreak/>
              <w:drawing>
                <wp:inline distT="0" distB="0" distL="0" distR="0" wp14:anchorId="4FA8922B" wp14:editId="10FC4D99">
                  <wp:extent cx="2669931" cy="1554643"/>
                  <wp:effectExtent l="38100" t="38100" r="92710" b="10287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2820" t="13398" r="49199" b="47264"/>
                          <a:stretch/>
                        </pic:blipFill>
                        <pic:spPr bwMode="auto">
                          <a:xfrm>
                            <a:off x="0" y="0"/>
                            <a:ext cx="2698121" cy="157105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c>
          <w:tcPr>
            <w:tcW w:w="330" w:type="pct"/>
            <w:vAlign w:val="center"/>
          </w:tcPr>
          <w:p w14:paraId="571A7F99" w14:textId="77777777" w:rsidR="00794A2C" w:rsidRPr="00FA796F" w:rsidRDefault="00794A2C" w:rsidP="00C6062F">
            <w:pPr>
              <w:contextualSpacing/>
              <w:jc w:val="center"/>
            </w:pPr>
            <w:r w:rsidRPr="00FA796F">
              <w:lastRenderedPageBreak/>
              <w:t>CO</w:t>
            </w:r>
            <w:r>
              <w:t>3</w:t>
            </w:r>
          </w:p>
        </w:tc>
        <w:tc>
          <w:tcPr>
            <w:tcW w:w="264" w:type="pct"/>
            <w:vAlign w:val="center"/>
          </w:tcPr>
          <w:p w14:paraId="2E9E06D2" w14:textId="77777777" w:rsidR="00794A2C" w:rsidRPr="00FA796F" w:rsidRDefault="00794A2C" w:rsidP="00C6062F">
            <w:pPr>
              <w:contextualSpacing/>
              <w:jc w:val="center"/>
            </w:pPr>
            <w:r>
              <w:t>A</w:t>
            </w:r>
          </w:p>
        </w:tc>
        <w:tc>
          <w:tcPr>
            <w:tcW w:w="441" w:type="pct"/>
            <w:vAlign w:val="center"/>
          </w:tcPr>
          <w:p w14:paraId="7F7871E3" w14:textId="77777777" w:rsidR="00794A2C" w:rsidRPr="00FA796F" w:rsidRDefault="00794A2C" w:rsidP="00C6062F">
            <w:pPr>
              <w:contextualSpacing/>
              <w:jc w:val="center"/>
            </w:pPr>
            <w:r>
              <w:t>6</w:t>
            </w:r>
          </w:p>
        </w:tc>
      </w:tr>
      <w:tr w:rsidR="00794A2C" w:rsidRPr="00FA796F" w14:paraId="3A75A397" w14:textId="77777777" w:rsidTr="00794A2C">
        <w:trPr>
          <w:trHeight w:val="396"/>
        </w:trPr>
        <w:tc>
          <w:tcPr>
            <w:tcW w:w="281" w:type="pct"/>
          </w:tcPr>
          <w:p w14:paraId="4765EC8F" w14:textId="77777777" w:rsidR="00794A2C" w:rsidRPr="00FA796F" w:rsidRDefault="00794A2C" w:rsidP="00C6062F">
            <w:pPr>
              <w:contextualSpacing/>
              <w:jc w:val="center"/>
            </w:pPr>
          </w:p>
        </w:tc>
        <w:tc>
          <w:tcPr>
            <w:tcW w:w="195" w:type="pct"/>
          </w:tcPr>
          <w:p w14:paraId="2C30FDB8" w14:textId="77777777" w:rsidR="00794A2C" w:rsidRPr="00FA796F" w:rsidRDefault="00794A2C" w:rsidP="00C6062F">
            <w:pPr>
              <w:contextualSpacing/>
              <w:jc w:val="center"/>
            </w:pPr>
            <w:r w:rsidRPr="00FA796F">
              <w:t>b.</w:t>
            </w:r>
          </w:p>
        </w:tc>
        <w:tc>
          <w:tcPr>
            <w:tcW w:w="3489" w:type="pct"/>
            <w:vAlign w:val="bottom"/>
          </w:tcPr>
          <w:p w14:paraId="6E825887" w14:textId="77777777" w:rsidR="00794A2C" w:rsidRPr="00FA796F" w:rsidRDefault="00794A2C" w:rsidP="00C6062F">
            <w:pPr>
              <w:contextualSpacing/>
              <w:jc w:val="both"/>
            </w:pPr>
            <w:r>
              <w:t>Describe any five JavaScript document object model methods with example programs.</w:t>
            </w:r>
          </w:p>
        </w:tc>
        <w:tc>
          <w:tcPr>
            <w:tcW w:w="330" w:type="pct"/>
            <w:vAlign w:val="center"/>
          </w:tcPr>
          <w:p w14:paraId="198B2756" w14:textId="77777777" w:rsidR="00794A2C" w:rsidRPr="00FA796F" w:rsidRDefault="00794A2C" w:rsidP="00C6062F">
            <w:pPr>
              <w:contextualSpacing/>
              <w:jc w:val="center"/>
            </w:pPr>
            <w:r w:rsidRPr="00FA796F">
              <w:t>CO</w:t>
            </w:r>
            <w:r>
              <w:t>2</w:t>
            </w:r>
          </w:p>
        </w:tc>
        <w:tc>
          <w:tcPr>
            <w:tcW w:w="264" w:type="pct"/>
            <w:vAlign w:val="center"/>
          </w:tcPr>
          <w:p w14:paraId="0A70BE20" w14:textId="77777777" w:rsidR="00794A2C" w:rsidRPr="00FA796F" w:rsidRDefault="00794A2C" w:rsidP="00C6062F">
            <w:pPr>
              <w:contextualSpacing/>
              <w:jc w:val="center"/>
            </w:pPr>
            <w:r>
              <w:t>R</w:t>
            </w:r>
          </w:p>
        </w:tc>
        <w:tc>
          <w:tcPr>
            <w:tcW w:w="441" w:type="pct"/>
            <w:vAlign w:val="center"/>
          </w:tcPr>
          <w:p w14:paraId="223A87BA" w14:textId="77777777" w:rsidR="00794A2C" w:rsidRPr="00FA796F" w:rsidRDefault="00794A2C" w:rsidP="00C6062F">
            <w:pPr>
              <w:contextualSpacing/>
              <w:jc w:val="center"/>
            </w:pPr>
            <w:r>
              <w:t>6</w:t>
            </w:r>
          </w:p>
        </w:tc>
      </w:tr>
      <w:tr w:rsidR="00794A2C" w:rsidRPr="00FA796F" w14:paraId="15E3D4B4" w14:textId="77777777" w:rsidTr="00794A2C">
        <w:trPr>
          <w:trHeight w:val="396"/>
        </w:trPr>
        <w:tc>
          <w:tcPr>
            <w:tcW w:w="281" w:type="pct"/>
          </w:tcPr>
          <w:p w14:paraId="4E11BA76" w14:textId="77777777" w:rsidR="00794A2C" w:rsidRPr="00FA796F" w:rsidRDefault="00794A2C" w:rsidP="00C6062F">
            <w:pPr>
              <w:contextualSpacing/>
              <w:jc w:val="center"/>
            </w:pPr>
          </w:p>
        </w:tc>
        <w:tc>
          <w:tcPr>
            <w:tcW w:w="195" w:type="pct"/>
          </w:tcPr>
          <w:p w14:paraId="192B1C35" w14:textId="77777777" w:rsidR="00794A2C" w:rsidRPr="00FA796F" w:rsidRDefault="00794A2C" w:rsidP="00C6062F">
            <w:pPr>
              <w:contextualSpacing/>
              <w:jc w:val="center"/>
            </w:pPr>
          </w:p>
        </w:tc>
        <w:tc>
          <w:tcPr>
            <w:tcW w:w="3489" w:type="pct"/>
            <w:vAlign w:val="bottom"/>
          </w:tcPr>
          <w:p w14:paraId="25E5E0D7" w14:textId="77777777" w:rsidR="00794A2C" w:rsidRPr="00FA796F" w:rsidRDefault="00794A2C" w:rsidP="00C6062F">
            <w:pPr>
              <w:contextualSpacing/>
              <w:jc w:val="both"/>
            </w:pPr>
          </w:p>
        </w:tc>
        <w:tc>
          <w:tcPr>
            <w:tcW w:w="330" w:type="pct"/>
            <w:vAlign w:val="bottom"/>
          </w:tcPr>
          <w:p w14:paraId="7EEF6BCC" w14:textId="77777777" w:rsidR="00794A2C" w:rsidRPr="00FA796F" w:rsidRDefault="00794A2C" w:rsidP="00C6062F">
            <w:pPr>
              <w:contextualSpacing/>
              <w:jc w:val="center"/>
            </w:pPr>
          </w:p>
        </w:tc>
        <w:tc>
          <w:tcPr>
            <w:tcW w:w="264" w:type="pct"/>
            <w:vAlign w:val="bottom"/>
          </w:tcPr>
          <w:p w14:paraId="42076D31" w14:textId="77777777" w:rsidR="00794A2C" w:rsidRPr="00FA796F" w:rsidRDefault="00794A2C" w:rsidP="00C6062F">
            <w:pPr>
              <w:contextualSpacing/>
              <w:jc w:val="center"/>
            </w:pPr>
          </w:p>
        </w:tc>
        <w:tc>
          <w:tcPr>
            <w:tcW w:w="441" w:type="pct"/>
            <w:vAlign w:val="bottom"/>
          </w:tcPr>
          <w:p w14:paraId="31F4C2D9" w14:textId="77777777" w:rsidR="00794A2C" w:rsidRPr="00FA796F" w:rsidRDefault="00794A2C" w:rsidP="00C6062F">
            <w:pPr>
              <w:contextualSpacing/>
              <w:jc w:val="center"/>
            </w:pPr>
          </w:p>
        </w:tc>
      </w:tr>
      <w:tr w:rsidR="00794A2C" w:rsidRPr="00FA796F" w14:paraId="648D3BDD" w14:textId="77777777" w:rsidTr="00794A2C">
        <w:trPr>
          <w:trHeight w:val="396"/>
        </w:trPr>
        <w:tc>
          <w:tcPr>
            <w:tcW w:w="281" w:type="pct"/>
          </w:tcPr>
          <w:p w14:paraId="6063B702" w14:textId="77777777" w:rsidR="00794A2C" w:rsidRPr="00FA796F" w:rsidRDefault="00794A2C" w:rsidP="00C6062F">
            <w:pPr>
              <w:contextualSpacing/>
              <w:jc w:val="center"/>
            </w:pPr>
            <w:r w:rsidRPr="00FA796F">
              <w:t>19.</w:t>
            </w:r>
          </w:p>
        </w:tc>
        <w:tc>
          <w:tcPr>
            <w:tcW w:w="195" w:type="pct"/>
          </w:tcPr>
          <w:p w14:paraId="6C70BBB7" w14:textId="77777777" w:rsidR="00794A2C" w:rsidRPr="00FA796F" w:rsidRDefault="00794A2C" w:rsidP="00C6062F">
            <w:pPr>
              <w:contextualSpacing/>
              <w:jc w:val="center"/>
            </w:pPr>
            <w:r w:rsidRPr="00FA796F">
              <w:t>a.</w:t>
            </w:r>
          </w:p>
        </w:tc>
        <w:tc>
          <w:tcPr>
            <w:tcW w:w="3489" w:type="pct"/>
            <w:vAlign w:val="bottom"/>
          </w:tcPr>
          <w:p w14:paraId="3BDE3C37" w14:textId="77777777" w:rsidR="00794A2C" w:rsidRDefault="00794A2C" w:rsidP="00C6062F">
            <w:pPr>
              <w:contextualSpacing/>
              <w:jc w:val="both"/>
            </w:pPr>
            <w:r>
              <w:t>Prepare a JSON object to store the following details and convert as a JavaScript object and display all the data in HTML table format.</w:t>
            </w:r>
          </w:p>
          <w:p w14:paraId="57B8D0A3" w14:textId="77777777" w:rsidR="00794A2C" w:rsidRDefault="00794A2C" w:rsidP="00C6062F">
            <w:pPr>
              <w:contextualSpacing/>
              <w:jc w:val="both"/>
            </w:pPr>
          </w:p>
          <w:tbl>
            <w:tblPr>
              <w:tblW w:w="0" w:type="auto"/>
              <w:shd w:val="clear" w:color="auto" w:fill="FFFFFF"/>
              <w:tblCellMar>
                <w:left w:w="0" w:type="dxa"/>
                <w:right w:w="0" w:type="dxa"/>
              </w:tblCellMar>
              <w:tblLook w:val="04A0" w:firstRow="1" w:lastRow="0" w:firstColumn="1" w:lastColumn="0" w:noHBand="0" w:noVBand="1"/>
            </w:tblPr>
            <w:tblGrid>
              <w:gridCol w:w="385"/>
              <w:gridCol w:w="960"/>
              <w:gridCol w:w="2829"/>
              <w:gridCol w:w="825"/>
              <w:gridCol w:w="886"/>
            </w:tblGrid>
            <w:tr w:rsidR="00794A2C" w:rsidRPr="000A267C" w14:paraId="1555C037" w14:textId="77777777" w:rsidTr="00C6062F">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828E211" w14:textId="77777777" w:rsidR="00794A2C" w:rsidRPr="000A267C" w:rsidRDefault="00794A2C" w:rsidP="00C6062F">
                  <w:pPr>
                    <w:jc w:val="center"/>
                    <w:rPr>
                      <w:b/>
                      <w:bCs/>
                      <w:color w:val="000000"/>
                      <w:sz w:val="22"/>
                      <w:szCs w:val="22"/>
                    </w:rPr>
                  </w:pPr>
                  <w:r w:rsidRPr="000A267C">
                    <w:rPr>
                      <w:b/>
                      <w:bCs/>
                      <w:color w:val="000000"/>
                      <w:sz w:val="22"/>
                      <w:szCs w:val="22"/>
                    </w:rPr>
                    <w:t>EM</w:t>
                  </w:r>
                </w:p>
              </w:tc>
              <w:tc>
                <w:tcPr>
                  <w:tcW w:w="0" w:type="auto"/>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37592C0" w14:textId="77777777" w:rsidR="00794A2C" w:rsidRPr="000A267C" w:rsidRDefault="00794A2C" w:rsidP="00C6062F">
                  <w:pPr>
                    <w:jc w:val="center"/>
                    <w:rPr>
                      <w:b/>
                      <w:bCs/>
                      <w:color w:val="000000"/>
                      <w:sz w:val="22"/>
                      <w:szCs w:val="22"/>
                    </w:rPr>
                  </w:pPr>
                  <w:r w:rsidRPr="000A267C">
                    <w:rPr>
                      <w:b/>
                      <w:bCs/>
                      <w:color w:val="000000"/>
                      <w:sz w:val="22"/>
                      <w:szCs w:val="22"/>
                    </w:rPr>
                    <w:t>CODE</w:t>
                  </w:r>
                </w:p>
              </w:tc>
              <w:tc>
                <w:tcPr>
                  <w:tcW w:w="0" w:type="auto"/>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508B8ACB" w14:textId="77777777" w:rsidR="00794A2C" w:rsidRPr="000A267C" w:rsidRDefault="00794A2C" w:rsidP="00C6062F">
                  <w:pPr>
                    <w:jc w:val="center"/>
                    <w:rPr>
                      <w:b/>
                      <w:bCs/>
                      <w:color w:val="000000"/>
                      <w:sz w:val="22"/>
                      <w:szCs w:val="22"/>
                    </w:rPr>
                  </w:pPr>
                  <w:r w:rsidRPr="000A267C">
                    <w:rPr>
                      <w:b/>
                      <w:bCs/>
                      <w:color w:val="000000"/>
                      <w:sz w:val="22"/>
                      <w:szCs w:val="22"/>
                    </w:rPr>
                    <w:t>SUBJECT</w:t>
                  </w:r>
                </w:p>
              </w:tc>
              <w:tc>
                <w:tcPr>
                  <w:tcW w:w="0" w:type="auto"/>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14586CAF" w14:textId="77777777" w:rsidR="00794A2C" w:rsidRPr="000A267C" w:rsidRDefault="00794A2C" w:rsidP="00C6062F">
                  <w:pPr>
                    <w:jc w:val="center"/>
                    <w:rPr>
                      <w:b/>
                      <w:bCs/>
                      <w:color w:val="000000"/>
                      <w:sz w:val="22"/>
                      <w:szCs w:val="22"/>
                    </w:rPr>
                  </w:pPr>
                  <w:r w:rsidRPr="000A267C">
                    <w:rPr>
                      <w:b/>
                      <w:bCs/>
                      <w:color w:val="000000"/>
                      <w:sz w:val="22"/>
                      <w:szCs w:val="22"/>
                    </w:rPr>
                    <w:t>GRADE</w:t>
                  </w:r>
                </w:p>
              </w:tc>
              <w:tc>
                <w:tcPr>
                  <w:tcW w:w="0" w:type="auto"/>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1F4E2E5F" w14:textId="77777777" w:rsidR="00794A2C" w:rsidRPr="000A267C" w:rsidRDefault="00794A2C" w:rsidP="00C6062F">
                  <w:pPr>
                    <w:jc w:val="center"/>
                    <w:rPr>
                      <w:b/>
                      <w:bCs/>
                      <w:color w:val="000000"/>
                      <w:sz w:val="22"/>
                      <w:szCs w:val="22"/>
                    </w:rPr>
                  </w:pPr>
                  <w:r w:rsidRPr="000A267C">
                    <w:rPr>
                      <w:b/>
                      <w:bCs/>
                      <w:color w:val="000000"/>
                      <w:sz w:val="22"/>
                      <w:szCs w:val="22"/>
                    </w:rPr>
                    <w:t>CREDIT</w:t>
                  </w:r>
                </w:p>
              </w:tc>
            </w:tr>
            <w:tr w:rsidR="00794A2C" w:rsidRPr="000A267C" w14:paraId="76DD8402" w14:textId="77777777" w:rsidTr="00C6062F">
              <w:trPr>
                <w:trHeight w:val="300"/>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15BBBF52" w14:textId="77777777" w:rsidR="00794A2C" w:rsidRPr="000A267C" w:rsidRDefault="00794A2C" w:rsidP="00C6062F">
                  <w:pPr>
                    <w:jc w:val="center"/>
                    <w:rPr>
                      <w:color w:val="000000"/>
                      <w:sz w:val="22"/>
                      <w:szCs w:val="22"/>
                    </w:rPr>
                  </w:pPr>
                  <w:r w:rsidRPr="000A267C">
                    <w:rPr>
                      <w:color w:val="000000"/>
                      <w:sz w:val="22"/>
                      <w:szCs w:val="22"/>
                    </w:rPr>
                    <w:t>5</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5EA76F40" w14:textId="77777777" w:rsidR="00794A2C" w:rsidRPr="000A267C" w:rsidRDefault="00794A2C" w:rsidP="00C6062F">
                  <w:pPr>
                    <w:jc w:val="center"/>
                    <w:rPr>
                      <w:color w:val="000000"/>
                      <w:sz w:val="22"/>
                      <w:szCs w:val="22"/>
                    </w:rPr>
                  </w:pPr>
                  <w:r w:rsidRPr="000A267C">
                    <w:rPr>
                      <w:color w:val="000000"/>
                      <w:sz w:val="22"/>
                      <w:szCs w:val="22"/>
                    </w:rPr>
                    <w:t>20CS2037</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5863C882" w14:textId="77777777" w:rsidR="00794A2C" w:rsidRPr="000A267C" w:rsidRDefault="00794A2C" w:rsidP="00C6062F">
                  <w:pPr>
                    <w:rPr>
                      <w:color w:val="000000"/>
                      <w:sz w:val="22"/>
                      <w:szCs w:val="22"/>
                    </w:rPr>
                  </w:pPr>
                  <w:r w:rsidRPr="000A267C">
                    <w:rPr>
                      <w:color w:val="000000"/>
                      <w:sz w:val="22"/>
                      <w:szCs w:val="22"/>
                    </w:rPr>
                    <w:t>Optimization Methodologies</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7101067" w14:textId="77777777" w:rsidR="00794A2C" w:rsidRPr="000A267C" w:rsidRDefault="00794A2C" w:rsidP="00C6062F">
                  <w:pPr>
                    <w:jc w:val="center"/>
                    <w:rPr>
                      <w:color w:val="000000"/>
                      <w:sz w:val="22"/>
                      <w:szCs w:val="22"/>
                    </w:rPr>
                  </w:pPr>
                  <w:r w:rsidRPr="000A267C">
                    <w:rPr>
                      <w:color w:val="000000"/>
                      <w:sz w:val="22"/>
                      <w:szCs w:val="22"/>
                    </w:rPr>
                    <w:t>A+</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E51E57C" w14:textId="77777777" w:rsidR="00794A2C" w:rsidRPr="000A267C" w:rsidRDefault="00794A2C" w:rsidP="00C6062F">
                  <w:pPr>
                    <w:jc w:val="center"/>
                    <w:rPr>
                      <w:color w:val="000000"/>
                      <w:sz w:val="22"/>
                      <w:szCs w:val="22"/>
                    </w:rPr>
                  </w:pPr>
                  <w:r w:rsidRPr="000A267C">
                    <w:rPr>
                      <w:color w:val="000000"/>
                      <w:sz w:val="22"/>
                      <w:szCs w:val="22"/>
                    </w:rPr>
                    <w:t>3</w:t>
                  </w:r>
                </w:p>
              </w:tc>
            </w:tr>
            <w:tr w:rsidR="00794A2C" w:rsidRPr="000A267C" w14:paraId="016C6A91" w14:textId="77777777" w:rsidTr="00C6062F">
              <w:trPr>
                <w:trHeight w:val="300"/>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B1E493F" w14:textId="77777777" w:rsidR="00794A2C" w:rsidRPr="000A267C" w:rsidRDefault="00794A2C" w:rsidP="00C6062F">
                  <w:pPr>
                    <w:jc w:val="center"/>
                    <w:rPr>
                      <w:color w:val="000000"/>
                      <w:sz w:val="22"/>
                      <w:szCs w:val="22"/>
                    </w:rPr>
                  </w:pPr>
                  <w:r w:rsidRPr="000A267C">
                    <w:rPr>
                      <w:color w:val="000000"/>
                      <w:sz w:val="22"/>
                      <w:szCs w:val="22"/>
                    </w:rPr>
                    <w:t>5</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3ECCDED" w14:textId="77777777" w:rsidR="00794A2C" w:rsidRPr="000A267C" w:rsidRDefault="00794A2C" w:rsidP="00C6062F">
                  <w:pPr>
                    <w:jc w:val="center"/>
                    <w:rPr>
                      <w:color w:val="000000"/>
                      <w:sz w:val="22"/>
                      <w:szCs w:val="22"/>
                    </w:rPr>
                  </w:pPr>
                  <w:r w:rsidRPr="000A267C">
                    <w:rPr>
                      <w:color w:val="000000"/>
                      <w:sz w:val="22"/>
                      <w:szCs w:val="22"/>
                    </w:rPr>
                    <w:t>20CS2045</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EA4E758" w14:textId="77777777" w:rsidR="00794A2C" w:rsidRPr="000A267C" w:rsidRDefault="00794A2C" w:rsidP="00C6062F">
                  <w:pPr>
                    <w:rPr>
                      <w:color w:val="000000"/>
                      <w:sz w:val="22"/>
                      <w:szCs w:val="22"/>
                    </w:rPr>
                  </w:pPr>
                  <w:r w:rsidRPr="000A267C">
                    <w:rPr>
                      <w:color w:val="000000"/>
                      <w:sz w:val="22"/>
                      <w:szCs w:val="22"/>
                    </w:rPr>
                    <w:t>RFID Technologies</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74C0A89" w14:textId="77777777" w:rsidR="00794A2C" w:rsidRPr="000A267C" w:rsidRDefault="00794A2C" w:rsidP="00C6062F">
                  <w:pPr>
                    <w:jc w:val="center"/>
                    <w:rPr>
                      <w:color w:val="000000"/>
                      <w:sz w:val="22"/>
                      <w:szCs w:val="22"/>
                    </w:rPr>
                  </w:pPr>
                  <w:r w:rsidRPr="000A267C">
                    <w:rPr>
                      <w:color w:val="000000"/>
                      <w:sz w:val="22"/>
                      <w:szCs w:val="22"/>
                    </w:rPr>
                    <w:t>A+</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B3D1571" w14:textId="77777777" w:rsidR="00794A2C" w:rsidRPr="000A267C" w:rsidRDefault="00794A2C" w:rsidP="00C6062F">
                  <w:pPr>
                    <w:jc w:val="center"/>
                    <w:rPr>
                      <w:color w:val="000000"/>
                      <w:sz w:val="22"/>
                      <w:szCs w:val="22"/>
                    </w:rPr>
                  </w:pPr>
                  <w:r w:rsidRPr="000A267C">
                    <w:rPr>
                      <w:color w:val="000000"/>
                      <w:sz w:val="22"/>
                      <w:szCs w:val="22"/>
                    </w:rPr>
                    <w:t>3</w:t>
                  </w:r>
                </w:p>
              </w:tc>
            </w:tr>
            <w:tr w:rsidR="00794A2C" w:rsidRPr="000A267C" w14:paraId="653D4FEC" w14:textId="77777777" w:rsidTr="00C6062F">
              <w:trPr>
                <w:trHeight w:val="300"/>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37410056" w14:textId="77777777" w:rsidR="00794A2C" w:rsidRPr="000A267C" w:rsidRDefault="00794A2C" w:rsidP="00C6062F">
                  <w:pPr>
                    <w:jc w:val="center"/>
                    <w:rPr>
                      <w:color w:val="000000"/>
                      <w:sz w:val="22"/>
                      <w:szCs w:val="22"/>
                    </w:rPr>
                  </w:pPr>
                  <w:r w:rsidRPr="000A267C">
                    <w:rPr>
                      <w:color w:val="000000"/>
                      <w:sz w:val="22"/>
                      <w:szCs w:val="22"/>
                    </w:rPr>
                    <w:t>5</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53B6BDE8" w14:textId="77777777" w:rsidR="00794A2C" w:rsidRPr="000A267C" w:rsidRDefault="00794A2C" w:rsidP="00C6062F">
                  <w:pPr>
                    <w:jc w:val="center"/>
                    <w:rPr>
                      <w:color w:val="000000"/>
                      <w:sz w:val="22"/>
                      <w:szCs w:val="22"/>
                    </w:rPr>
                  </w:pPr>
                  <w:r w:rsidRPr="000A267C">
                    <w:rPr>
                      <w:color w:val="000000"/>
                      <w:sz w:val="22"/>
                      <w:szCs w:val="22"/>
                    </w:rPr>
                    <w:t>20CS2054</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4A04A58" w14:textId="77777777" w:rsidR="00794A2C" w:rsidRPr="000A267C" w:rsidRDefault="00794A2C" w:rsidP="00C6062F">
                  <w:pPr>
                    <w:rPr>
                      <w:color w:val="000000"/>
                      <w:sz w:val="22"/>
                      <w:szCs w:val="22"/>
                    </w:rPr>
                  </w:pPr>
                  <w:r w:rsidRPr="000A267C">
                    <w:rPr>
                      <w:color w:val="000000"/>
                      <w:sz w:val="22"/>
                      <w:szCs w:val="22"/>
                    </w:rPr>
                    <w:t>Theory of Computation</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3450DC60" w14:textId="77777777" w:rsidR="00794A2C" w:rsidRPr="000A267C" w:rsidRDefault="00794A2C" w:rsidP="00C6062F">
                  <w:pPr>
                    <w:jc w:val="center"/>
                    <w:rPr>
                      <w:color w:val="000000"/>
                      <w:sz w:val="22"/>
                      <w:szCs w:val="22"/>
                    </w:rPr>
                  </w:pPr>
                  <w:r w:rsidRPr="000A267C">
                    <w:rPr>
                      <w:color w:val="000000"/>
                      <w:sz w:val="22"/>
                      <w:szCs w:val="22"/>
                    </w:rPr>
                    <w:t>A+</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1D231084" w14:textId="77777777" w:rsidR="00794A2C" w:rsidRPr="000A267C" w:rsidRDefault="00794A2C" w:rsidP="00C6062F">
                  <w:pPr>
                    <w:jc w:val="center"/>
                    <w:rPr>
                      <w:color w:val="000000"/>
                      <w:sz w:val="22"/>
                      <w:szCs w:val="22"/>
                    </w:rPr>
                  </w:pPr>
                  <w:r w:rsidRPr="000A267C">
                    <w:rPr>
                      <w:color w:val="000000"/>
                      <w:sz w:val="22"/>
                      <w:szCs w:val="22"/>
                    </w:rPr>
                    <w:t>3</w:t>
                  </w:r>
                </w:p>
              </w:tc>
            </w:tr>
            <w:tr w:rsidR="00794A2C" w:rsidRPr="000A267C" w14:paraId="10681F89" w14:textId="77777777" w:rsidTr="00C6062F">
              <w:trPr>
                <w:trHeight w:val="300"/>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C3004DF" w14:textId="77777777" w:rsidR="00794A2C" w:rsidRPr="000A267C" w:rsidRDefault="00794A2C" w:rsidP="00C6062F">
                  <w:pPr>
                    <w:jc w:val="center"/>
                    <w:rPr>
                      <w:color w:val="000000"/>
                      <w:sz w:val="22"/>
                      <w:szCs w:val="22"/>
                    </w:rPr>
                  </w:pPr>
                  <w:r w:rsidRPr="000A267C">
                    <w:rPr>
                      <w:color w:val="000000"/>
                      <w:sz w:val="22"/>
                      <w:szCs w:val="22"/>
                    </w:rPr>
                    <w:t>5</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5937CDAE" w14:textId="77777777" w:rsidR="00794A2C" w:rsidRPr="000A267C" w:rsidRDefault="00794A2C" w:rsidP="00C6062F">
                  <w:pPr>
                    <w:jc w:val="center"/>
                    <w:rPr>
                      <w:color w:val="000000"/>
                      <w:sz w:val="22"/>
                      <w:szCs w:val="22"/>
                    </w:rPr>
                  </w:pPr>
                  <w:r w:rsidRPr="000A267C">
                    <w:rPr>
                      <w:color w:val="000000"/>
                      <w:sz w:val="22"/>
                      <w:szCs w:val="22"/>
                    </w:rPr>
                    <w:t>20CS2016</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CDA70FD" w14:textId="77777777" w:rsidR="00794A2C" w:rsidRPr="000A267C" w:rsidRDefault="00794A2C" w:rsidP="00C6062F">
                  <w:pPr>
                    <w:rPr>
                      <w:color w:val="000000"/>
                      <w:sz w:val="22"/>
                      <w:szCs w:val="22"/>
                    </w:rPr>
                  </w:pPr>
                  <w:r w:rsidRPr="000A267C">
                    <w:rPr>
                      <w:color w:val="000000"/>
                      <w:sz w:val="22"/>
                      <w:szCs w:val="22"/>
                    </w:rPr>
                    <w:t>Database Management Systems</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32D7F83" w14:textId="77777777" w:rsidR="00794A2C" w:rsidRPr="000A267C" w:rsidRDefault="00794A2C" w:rsidP="00C6062F">
                  <w:pPr>
                    <w:jc w:val="center"/>
                    <w:rPr>
                      <w:color w:val="000000"/>
                      <w:sz w:val="22"/>
                      <w:szCs w:val="22"/>
                    </w:rPr>
                  </w:pPr>
                  <w:r w:rsidRPr="000A267C">
                    <w:rPr>
                      <w:color w:val="000000"/>
                      <w:sz w:val="22"/>
                      <w:szCs w:val="22"/>
                    </w:rPr>
                    <w:t>A+</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3381AA1E" w14:textId="77777777" w:rsidR="00794A2C" w:rsidRPr="000A267C" w:rsidRDefault="00794A2C" w:rsidP="00C6062F">
                  <w:pPr>
                    <w:jc w:val="center"/>
                    <w:rPr>
                      <w:color w:val="000000"/>
                      <w:sz w:val="22"/>
                      <w:szCs w:val="22"/>
                    </w:rPr>
                  </w:pPr>
                  <w:r w:rsidRPr="000A267C">
                    <w:rPr>
                      <w:color w:val="000000"/>
                      <w:sz w:val="22"/>
                      <w:szCs w:val="22"/>
                    </w:rPr>
                    <w:t>4.5</w:t>
                  </w:r>
                </w:p>
              </w:tc>
            </w:tr>
            <w:tr w:rsidR="00794A2C" w:rsidRPr="000A267C" w14:paraId="21183EBD" w14:textId="77777777" w:rsidTr="00C6062F">
              <w:trPr>
                <w:trHeight w:val="300"/>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58E8E0F" w14:textId="77777777" w:rsidR="00794A2C" w:rsidRPr="000A267C" w:rsidRDefault="00794A2C" w:rsidP="00C6062F">
                  <w:pPr>
                    <w:jc w:val="center"/>
                    <w:rPr>
                      <w:color w:val="000000"/>
                      <w:sz w:val="22"/>
                      <w:szCs w:val="22"/>
                    </w:rPr>
                  </w:pPr>
                  <w:r w:rsidRPr="000A267C">
                    <w:rPr>
                      <w:color w:val="000000"/>
                      <w:sz w:val="22"/>
                      <w:szCs w:val="22"/>
                    </w:rPr>
                    <w:t>5</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8EC8D45" w14:textId="77777777" w:rsidR="00794A2C" w:rsidRPr="000A267C" w:rsidRDefault="00794A2C" w:rsidP="00C6062F">
                  <w:pPr>
                    <w:jc w:val="center"/>
                    <w:rPr>
                      <w:color w:val="000000"/>
                      <w:sz w:val="22"/>
                      <w:szCs w:val="22"/>
                    </w:rPr>
                  </w:pPr>
                  <w:r w:rsidRPr="000A267C">
                    <w:rPr>
                      <w:color w:val="000000"/>
                      <w:sz w:val="22"/>
                      <w:szCs w:val="22"/>
                    </w:rPr>
                    <w:t>20CS2031</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35F47645" w14:textId="77777777" w:rsidR="00794A2C" w:rsidRPr="000A267C" w:rsidRDefault="00794A2C" w:rsidP="00C6062F">
                  <w:pPr>
                    <w:rPr>
                      <w:color w:val="000000"/>
                      <w:sz w:val="22"/>
                      <w:szCs w:val="22"/>
                    </w:rPr>
                  </w:pPr>
                  <w:r w:rsidRPr="000A267C">
                    <w:rPr>
                      <w:color w:val="000000"/>
                      <w:sz w:val="22"/>
                      <w:szCs w:val="22"/>
                    </w:rPr>
                    <w:t>Introduction to Data Science</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E6A059C" w14:textId="77777777" w:rsidR="00794A2C" w:rsidRPr="000A267C" w:rsidRDefault="00794A2C" w:rsidP="00C6062F">
                  <w:pPr>
                    <w:jc w:val="center"/>
                    <w:rPr>
                      <w:color w:val="000000"/>
                      <w:sz w:val="22"/>
                      <w:szCs w:val="22"/>
                    </w:rPr>
                  </w:pPr>
                  <w:r w:rsidRPr="000A267C">
                    <w:rPr>
                      <w:color w:val="000000"/>
                      <w:sz w:val="22"/>
                      <w:szCs w:val="22"/>
                    </w:rPr>
                    <w:t>A+</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4663BFD" w14:textId="77777777" w:rsidR="00794A2C" w:rsidRPr="000A267C" w:rsidRDefault="00794A2C" w:rsidP="00C6062F">
                  <w:pPr>
                    <w:jc w:val="center"/>
                    <w:rPr>
                      <w:color w:val="000000"/>
                      <w:sz w:val="22"/>
                      <w:szCs w:val="22"/>
                    </w:rPr>
                  </w:pPr>
                  <w:r w:rsidRPr="000A267C">
                    <w:rPr>
                      <w:color w:val="000000"/>
                      <w:sz w:val="22"/>
                      <w:szCs w:val="22"/>
                    </w:rPr>
                    <w:t>4.5</w:t>
                  </w:r>
                </w:p>
              </w:tc>
            </w:tr>
            <w:tr w:rsidR="00794A2C" w:rsidRPr="000A267C" w14:paraId="5B2415B5" w14:textId="77777777" w:rsidTr="00C6062F">
              <w:trPr>
                <w:trHeight w:val="300"/>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3A2BACBB" w14:textId="77777777" w:rsidR="00794A2C" w:rsidRPr="000A267C" w:rsidRDefault="00794A2C" w:rsidP="00C6062F">
                  <w:pPr>
                    <w:jc w:val="center"/>
                    <w:rPr>
                      <w:color w:val="000000"/>
                      <w:sz w:val="22"/>
                      <w:szCs w:val="22"/>
                    </w:rPr>
                  </w:pPr>
                  <w:r w:rsidRPr="000A267C">
                    <w:rPr>
                      <w:color w:val="000000"/>
                      <w:sz w:val="22"/>
                      <w:szCs w:val="22"/>
                    </w:rPr>
                    <w:t>5</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388E5421" w14:textId="77777777" w:rsidR="00794A2C" w:rsidRPr="000A267C" w:rsidRDefault="00794A2C" w:rsidP="00C6062F">
                  <w:pPr>
                    <w:jc w:val="center"/>
                    <w:rPr>
                      <w:color w:val="000000"/>
                      <w:sz w:val="22"/>
                      <w:szCs w:val="22"/>
                    </w:rPr>
                  </w:pPr>
                  <w:r w:rsidRPr="000A267C">
                    <w:rPr>
                      <w:color w:val="000000"/>
                      <w:sz w:val="22"/>
                      <w:szCs w:val="22"/>
                    </w:rPr>
                    <w:t>20CS2056</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73E59CB" w14:textId="77777777" w:rsidR="00794A2C" w:rsidRPr="000A267C" w:rsidRDefault="00794A2C" w:rsidP="00C6062F">
                  <w:pPr>
                    <w:rPr>
                      <w:color w:val="000000"/>
                      <w:sz w:val="22"/>
                      <w:szCs w:val="22"/>
                    </w:rPr>
                  </w:pPr>
                  <w:r w:rsidRPr="000A267C">
                    <w:rPr>
                      <w:color w:val="000000"/>
                      <w:sz w:val="22"/>
                      <w:szCs w:val="22"/>
                    </w:rPr>
                    <w:t>Web Technology</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3E07987D" w14:textId="77777777" w:rsidR="00794A2C" w:rsidRPr="000A267C" w:rsidRDefault="00794A2C" w:rsidP="00C6062F">
                  <w:pPr>
                    <w:jc w:val="center"/>
                    <w:rPr>
                      <w:color w:val="000000"/>
                      <w:sz w:val="22"/>
                      <w:szCs w:val="22"/>
                    </w:rPr>
                  </w:pPr>
                  <w:r w:rsidRPr="000A267C">
                    <w:rPr>
                      <w:color w:val="000000"/>
                      <w:sz w:val="22"/>
                      <w:szCs w:val="22"/>
                    </w:rPr>
                    <w:t>A+</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471C1C9" w14:textId="77777777" w:rsidR="00794A2C" w:rsidRPr="000A267C" w:rsidRDefault="00794A2C" w:rsidP="00C6062F">
                  <w:pPr>
                    <w:jc w:val="center"/>
                    <w:rPr>
                      <w:color w:val="000000"/>
                      <w:sz w:val="22"/>
                      <w:szCs w:val="22"/>
                    </w:rPr>
                  </w:pPr>
                  <w:r w:rsidRPr="000A267C">
                    <w:rPr>
                      <w:color w:val="000000"/>
                      <w:sz w:val="22"/>
                      <w:szCs w:val="22"/>
                    </w:rPr>
                    <w:t>4.5</w:t>
                  </w:r>
                </w:p>
              </w:tc>
            </w:tr>
          </w:tbl>
          <w:p w14:paraId="1261AADB" w14:textId="77777777" w:rsidR="00794A2C" w:rsidRPr="00FA796F" w:rsidRDefault="00794A2C" w:rsidP="00C6062F">
            <w:pPr>
              <w:contextualSpacing/>
              <w:jc w:val="both"/>
            </w:pPr>
          </w:p>
        </w:tc>
        <w:tc>
          <w:tcPr>
            <w:tcW w:w="330" w:type="pct"/>
            <w:vAlign w:val="center"/>
          </w:tcPr>
          <w:p w14:paraId="47E44ED4" w14:textId="77777777" w:rsidR="00794A2C" w:rsidRPr="00FA796F" w:rsidRDefault="00794A2C" w:rsidP="00C6062F">
            <w:pPr>
              <w:contextualSpacing/>
              <w:jc w:val="center"/>
            </w:pPr>
            <w:r w:rsidRPr="00FA796F">
              <w:t>CO</w:t>
            </w:r>
            <w:r>
              <w:t>5</w:t>
            </w:r>
          </w:p>
        </w:tc>
        <w:tc>
          <w:tcPr>
            <w:tcW w:w="264" w:type="pct"/>
            <w:vAlign w:val="center"/>
          </w:tcPr>
          <w:p w14:paraId="1CB0E87E" w14:textId="77777777" w:rsidR="00794A2C" w:rsidRPr="00FA796F" w:rsidRDefault="00794A2C" w:rsidP="00C6062F">
            <w:pPr>
              <w:contextualSpacing/>
              <w:jc w:val="center"/>
            </w:pPr>
            <w:r>
              <w:t>U</w:t>
            </w:r>
          </w:p>
        </w:tc>
        <w:tc>
          <w:tcPr>
            <w:tcW w:w="441" w:type="pct"/>
            <w:vAlign w:val="center"/>
          </w:tcPr>
          <w:p w14:paraId="49D3FC92" w14:textId="77777777" w:rsidR="00794A2C" w:rsidRPr="00FA796F" w:rsidRDefault="00794A2C" w:rsidP="00C6062F">
            <w:pPr>
              <w:contextualSpacing/>
              <w:jc w:val="center"/>
            </w:pPr>
            <w:r>
              <w:t>6</w:t>
            </w:r>
          </w:p>
        </w:tc>
      </w:tr>
      <w:tr w:rsidR="00794A2C" w:rsidRPr="00FA796F" w14:paraId="11E62152" w14:textId="77777777" w:rsidTr="00794A2C">
        <w:trPr>
          <w:trHeight w:val="396"/>
        </w:trPr>
        <w:tc>
          <w:tcPr>
            <w:tcW w:w="281" w:type="pct"/>
          </w:tcPr>
          <w:p w14:paraId="193E6A6C" w14:textId="77777777" w:rsidR="00794A2C" w:rsidRPr="00FA796F" w:rsidRDefault="00794A2C" w:rsidP="00C6062F">
            <w:pPr>
              <w:contextualSpacing/>
              <w:jc w:val="center"/>
            </w:pPr>
          </w:p>
        </w:tc>
        <w:tc>
          <w:tcPr>
            <w:tcW w:w="195" w:type="pct"/>
          </w:tcPr>
          <w:p w14:paraId="0A85829C" w14:textId="77777777" w:rsidR="00794A2C" w:rsidRPr="00FA796F" w:rsidRDefault="00794A2C" w:rsidP="00C6062F">
            <w:pPr>
              <w:contextualSpacing/>
              <w:jc w:val="center"/>
            </w:pPr>
            <w:r w:rsidRPr="00FA796F">
              <w:t>b.</w:t>
            </w:r>
          </w:p>
        </w:tc>
        <w:tc>
          <w:tcPr>
            <w:tcW w:w="3489" w:type="pct"/>
            <w:vAlign w:val="bottom"/>
          </w:tcPr>
          <w:p w14:paraId="3EF05830" w14:textId="77777777" w:rsidR="00794A2C" w:rsidRPr="00FA796F" w:rsidRDefault="00794A2C" w:rsidP="00C6062F">
            <w:pPr>
              <w:contextualSpacing/>
              <w:jc w:val="both"/>
              <w:rPr>
                <w:bCs/>
              </w:rPr>
            </w:pPr>
            <w:r>
              <w:rPr>
                <w:bCs/>
              </w:rPr>
              <w:t>Explain the various traversing methods in jQuery with suitable example programs</w:t>
            </w:r>
          </w:p>
        </w:tc>
        <w:tc>
          <w:tcPr>
            <w:tcW w:w="330" w:type="pct"/>
            <w:vAlign w:val="center"/>
          </w:tcPr>
          <w:p w14:paraId="25740826" w14:textId="77777777" w:rsidR="00794A2C" w:rsidRPr="00FA796F" w:rsidRDefault="00794A2C" w:rsidP="00C6062F">
            <w:pPr>
              <w:contextualSpacing/>
              <w:jc w:val="center"/>
            </w:pPr>
            <w:r w:rsidRPr="00FA796F">
              <w:t>CO</w:t>
            </w:r>
            <w:r>
              <w:t>2</w:t>
            </w:r>
          </w:p>
        </w:tc>
        <w:tc>
          <w:tcPr>
            <w:tcW w:w="264" w:type="pct"/>
            <w:vAlign w:val="center"/>
          </w:tcPr>
          <w:p w14:paraId="6F69640E" w14:textId="77777777" w:rsidR="00794A2C" w:rsidRPr="00FA796F" w:rsidRDefault="00794A2C" w:rsidP="00C6062F">
            <w:pPr>
              <w:contextualSpacing/>
              <w:jc w:val="center"/>
            </w:pPr>
            <w:r>
              <w:t>R</w:t>
            </w:r>
          </w:p>
        </w:tc>
        <w:tc>
          <w:tcPr>
            <w:tcW w:w="441" w:type="pct"/>
            <w:vAlign w:val="center"/>
          </w:tcPr>
          <w:p w14:paraId="39306D84" w14:textId="77777777" w:rsidR="00794A2C" w:rsidRPr="00FA796F" w:rsidRDefault="00794A2C" w:rsidP="00C6062F">
            <w:pPr>
              <w:contextualSpacing/>
              <w:jc w:val="center"/>
            </w:pPr>
            <w:r>
              <w:t>6</w:t>
            </w:r>
          </w:p>
        </w:tc>
      </w:tr>
      <w:tr w:rsidR="00794A2C" w:rsidRPr="00FA796F" w14:paraId="15A5FB35" w14:textId="77777777" w:rsidTr="00794A2C">
        <w:trPr>
          <w:trHeight w:val="396"/>
        </w:trPr>
        <w:tc>
          <w:tcPr>
            <w:tcW w:w="281" w:type="pct"/>
          </w:tcPr>
          <w:p w14:paraId="4498FB64" w14:textId="77777777" w:rsidR="00794A2C" w:rsidRPr="00FA796F" w:rsidRDefault="00794A2C" w:rsidP="00C6062F">
            <w:pPr>
              <w:contextualSpacing/>
              <w:jc w:val="center"/>
            </w:pPr>
          </w:p>
        </w:tc>
        <w:tc>
          <w:tcPr>
            <w:tcW w:w="195" w:type="pct"/>
          </w:tcPr>
          <w:p w14:paraId="3BF0F270" w14:textId="77777777" w:rsidR="00794A2C" w:rsidRPr="00FA796F" w:rsidRDefault="00794A2C" w:rsidP="00C6062F">
            <w:pPr>
              <w:contextualSpacing/>
              <w:jc w:val="center"/>
            </w:pPr>
          </w:p>
        </w:tc>
        <w:tc>
          <w:tcPr>
            <w:tcW w:w="3489" w:type="pct"/>
            <w:vAlign w:val="bottom"/>
          </w:tcPr>
          <w:p w14:paraId="259174A0" w14:textId="77777777" w:rsidR="00794A2C" w:rsidRPr="00FA796F" w:rsidRDefault="00794A2C" w:rsidP="00C6062F">
            <w:pPr>
              <w:contextualSpacing/>
              <w:jc w:val="both"/>
            </w:pPr>
          </w:p>
        </w:tc>
        <w:tc>
          <w:tcPr>
            <w:tcW w:w="330" w:type="pct"/>
            <w:vAlign w:val="center"/>
          </w:tcPr>
          <w:p w14:paraId="5833F1F8" w14:textId="77777777" w:rsidR="00794A2C" w:rsidRPr="00FA796F" w:rsidRDefault="00794A2C" w:rsidP="00C6062F">
            <w:pPr>
              <w:contextualSpacing/>
              <w:jc w:val="center"/>
            </w:pPr>
          </w:p>
        </w:tc>
        <w:tc>
          <w:tcPr>
            <w:tcW w:w="264" w:type="pct"/>
            <w:vAlign w:val="center"/>
          </w:tcPr>
          <w:p w14:paraId="5BD69ABF" w14:textId="77777777" w:rsidR="00794A2C" w:rsidRPr="00FA796F" w:rsidRDefault="00794A2C" w:rsidP="00C6062F">
            <w:pPr>
              <w:contextualSpacing/>
              <w:jc w:val="center"/>
            </w:pPr>
          </w:p>
        </w:tc>
        <w:tc>
          <w:tcPr>
            <w:tcW w:w="441" w:type="pct"/>
            <w:vAlign w:val="center"/>
          </w:tcPr>
          <w:p w14:paraId="52FB818E" w14:textId="77777777" w:rsidR="00794A2C" w:rsidRPr="00FA796F" w:rsidRDefault="00794A2C" w:rsidP="00C6062F">
            <w:pPr>
              <w:contextualSpacing/>
              <w:jc w:val="center"/>
            </w:pPr>
          </w:p>
        </w:tc>
      </w:tr>
      <w:tr w:rsidR="00794A2C" w:rsidRPr="00FA796F" w14:paraId="4F067776" w14:textId="77777777" w:rsidTr="00794A2C">
        <w:trPr>
          <w:trHeight w:val="396"/>
        </w:trPr>
        <w:tc>
          <w:tcPr>
            <w:tcW w:w="281" w:type="pct"/>
          </w:tcPr>
          <w:p w14:paraId="1BA2D2D5" w14:textId="77777777" w:rsidR="00794A2C" w:rsidRPr="00FA796F" w:rsidRDefault="00794A2C" w:rsidP="00C6062F">
            <w:pPr>
              <w:contextualSpacing/>
              <w:jc w:val="center"/>
            </w:pPr>
            <w:r w:rsidRPr="00FA796F">
              <w:t>20.</w:t>
            </w:r>
          </w:p>
        </w:tc>
        <w:tc>
          <w:tcPr>
            <w:tcW w:w="195" w:type="pct"/>
          </w:tcPr>
          <w:p w14:paraId="507F0028" w14:textId="77777777" w:rsidR="00794A2C" w:rsidRPr="00FA796F" w:rsidRDefault="00794A2C" w:rsidP="00C6062F">
            <w:pPr>
              <w:contextualSpacing/>
              <w:jc w:val="center"/>
            </w:pPr>
            <w:r w:rsidRPr="00FA796F">
              <w:t>a.</w:t>
            </w:r>
          </w:p>
        </w:tc>
        <w:tc>
          <w:tcPr>
            <w:tcW w:w="3489" w:type="pct"/>
            <w:vAlign w:val="bottom"/>
          </w:tcPr>
          <w:p w14:paraId="3335E303" w14:textId="77777777" w:rsidR="00794A2C" w:rsidRDefault="00794A2C" w:rsidP="00C6062F">
            <w:pPr>
              <w:contextualSpacing/>
              <w:jc w:val="both"/>
            </w:pPr>
            <w:r>
              <w:t>Explain the following list in HTML with suitable example programs</w:t>
            </w:r>
          </w:p>
          <w:p w14:paraId="3552B3D2" w14:textId="77777777" w:rsidR="00794A2C" w:rsidRDefault="00794A2C" w:rsidP="00794A2C">
            <w:pPr>
              <w:pStyle w:val="ListParagraph"/>
              <w:numPr>
                <w:ilvl w:val="0"/>
                <w:numId w:val="5"/>
              </w:numPr>
              <w:jc w:val="both"/>
            </w:pPr>
            <w:r>
              <w:t>Ordered List</w:t>
            </w:r>
          </w:p>
          <w:p w14:paraId="40C94EF0" w14:textId="77777777" w:rsidR="00794A2C" w:rsidRDefault="00794A2C" w:rsidP="00794A2C">
            <w:pPr>
              <w:pStyle w:val="ListParagraph"/>
              <w:numPr>
                <w:ilvl w:val="0"/>
                <w:numId w:val="5"/>
              </w:numPr>
              <w:jc w:val="both"/>
            </w:pPr>
            <w:r>
              <w:t>Unordered List</w:t>
            </w:r>
          </w:p>
          <w:p w14:paraId="05E62A41" w14:textId="77777777" w:rsidR="00794A2C" w:rsidRDefault="00794A2C" w:rsidP="00794A2C">
            <w:pPr>
              <w:pStyle w:val="ListParagraph"/>
              <w:numPr>
                <w:ilvl w:val="0"/>
                <w:numId w:val="5"/>
              </w:numPr>
              <w:jc w:val="both"/>
            </w:pPr>
            <w:r>
              <w:t>Definition List</w:t>
            </w:r>
          </w:p>
          <w:p w14:paraId="69EFA3A7" w14:textId="77777777" w:rsidR="00794A2C" w:rsidRPr="00FA796F" w:rsidRDefault="00794A2C" w:rsidP="00C6062F">
            <w:pPr>
              <w:contextualSpacing/>
              <w:jc w:val="both"/>
            </w:pPr>
          </w:p>
        </w:tc>
        <w:tc>
          <w:tcPr>
            <w:tcW w:w="330" w:type="pct"/>
            <w:vAlign w:val="center"/>
          </w:tcPr>
          <w:p w14:paraId="296625AC" w14:textId="77777777" w:rsidR="00794A2C" w:rsidRPr="00FA796F" w:rsidRDefault="00794A2C" w:rsidP="00C6062F">
            <w:pPr>
              <w:contextualSpacing/>
              <w:jc w:val="center"/>
            </w:pPr>
            <w:r>
              <w:t>CO1</w:t>
            </w:r>
          </w:p>
        </w:tc>
        <w:tc>
          <w:tcPr>
            <w:tcW w:w="264" w:type="pct"/>
            <w:vAlign w:val="center"/>
          </w:tcPr>
          <w:p w14:paraId="4EBFEF75" w14:textId="77777777" w:rsidR="00794A2C" w:rsidRPr="00FA796F" w:rsidRDefault="00794A2C" w:rsidP="00C6062F">
            <w:pPr>
              <w:contextualSpacing/>
              <w:jc w:val="center"/>
            </w:pPr>
            <w:r>
              <w:t>R</w:t>
            </w:r>
          </w:p>
        </w:tc>
        <w:tc>
          <w:tcPr>
            <w:tcW w:w="441" w:type="pct"/>
            <w:vAlign w:val="center"/>
          </w:tcPr>
          <w:p w14:paraId="34522948" w14:textId="77777777" w:rsidR="00794A2C" w:rsidRPr="00FA796F" w:rsidRDefault="00794A2C" w:rsidP="00C6062F">
            <w:pPr>
              <w:contextualSpacing/>
              <w:jc w:val="center"/>
            </w:pPr>
            <w:r>
              <w:t>6</w:t>
            </w:r>
          </w:p>
        </w:tc>
      </w:tr>
      <w:tr w:rsidR="00794A2C" w:rsidRPr="00FA796F" w14:paraId="2970F774" w14:textId="77777777" w:rsidTr="00794A2C">
        <w:trPr>
          <w:trHeight w:val="396"/>
        </w:trPr>
        <w:tc>
          <w:tcPr>
            <w:tcW w:w="281" w:type="pct"/>
          </w:tcPr>
          <w:p w14:paraId="4621CE92" w14:textId="77777777" w:rsidR="00794A2C" w:rsidRPr="00FA796F" w:rsidRDefault="00794A2C" w:rsidP="00C6062F">
            <w:pPr>
              <w:contextualSpacing/>
              <w:jc w:val="center"/>
            </w:pPr>
          </w:p>
        </w:tc>
        <w:tc>
          <w:tcPr>
            <w:tcW w:w="195" w:type="pct"/>
          </w:tcPr>
          <w:p w14:paraId="19FE95AD" w14:textId="77777777" w:rsidR="00794A2C" w:rsidRPr="00FA796F" w:rsidRDefault="00794A2C" w:rsidP="00C6062F">
            <w:pPr>
              <w:contextualSpacing/>
              <w:jc w:val="center"/>
            </w:pPr>
            <w:r w:rsidRPr="00FA796F">
              <w:t>b.</w:t>
            </w:r>
          </w:p>
        </w:tc>
        <w:tc>
          <w:tcPr>
            <w:tcW w:w="3489" w:type="pct"/>
          </w:tcPr>
          <w:p w14:paraId="56C0D122" w14:textId="77777777" w:rsidR="00794A2C" w:rsidRDefault="00794A2C" w:rsidP="00C6062F">
            <w:pPr>
              <w:contextualSpacing/>
              <w:jc w:val="both"/>
            </w:pPr>
            <w:r>
              <w:t xml:space="preserve">Develop a webpage using HTML, Angular JS Routing for your personal website as per your choice with the following pages </w:t>
            </w:r>
          </w:p>
          <w:p w14:paraId="3E23E389" w14:textId="77777777" w:rsidR="00794A2C" w:rsidRDefault="00794A2C" w:rsidP="00C6062F">
            <w:pPr>
              <w:contextualSpacing/>
              <w:jc w:val="both"/>
            </w:pPr>
            <w:r>
              <w:t>a. Main HTML program with Angular JS routing</w:t>
            </w:r>
          </w:p>
          <w:p w14:paraId="01DCE4FA" w14:textId="77777777" w:rsidR="00794A2C" w:rsidRDefault="00794A2C" w:rsidP="00C6062F">
            <w:pPr>
              <w:contextualSpacing/>
              <w:jc w:val="both"/>
            </w:pPr>
            <w:r>
              <w:t>b. Hyper Links</w:t>
            </w:r>
          </w:p>
          <w:p w14:paraId="1248F502" w14:textId="77777777" w:rsidR="00794A2C" w:rsidRDefault="00794A2C" w:rsidP="00794A2C">
            <w:pPr>
              <w:pStyle w:val="ListParagraph"/>
              <w:numPr>
                <w:ilvl w:val="0"/>
                <w:numId w:val="6"/>
              </w:numPr>
              <w:jc w:val="both"/>
            </w:pPr>
            <w:r>
              <w:t>Personal Details</w:t>
            </w:r>
          </w:p>
          <w:p w14:paraId="13EC0B53" w14:textId="77777777" w:rsidR="00794A2C" w:rsidRDefault="00794A2C" w:rsidP="00794A2C">
            <w:pPr>
              <w:pStyle w:val="ListParagraph"/>
              <w:numPr>
                <w:ilvl w:val="0"/>
                <w:numId w:val="6"/>
              </w:numPr>
              <w:jc w:val="both"/>
            </w:pPr>
            <w:r>
              <w:t>Academic Details</w:t>
            </w:r>
          </w:p>
          <w:p w14:paraId="617B1F1B" w14:textId="77777777" w:rsidR="00794A2C" w:rsidRDefault="00794A2C" w:rsidP="00794A2C">
            <w:pPr>
              <w:pStyle w:val="ListParagraph"/>
              <w:numPr>
                <w:ilvl w:val="0"/>
                <w:numId w:val="6"/>
              </w:numPr>
              <w:jc w:val="both"/>
            </w:pPr>
            <w:r>
              <w:t>Project / Internship Details</w:t>
            </w:r>
          </w:p>
          <w:p w14:paraId="4B65323D" w14:textId="77777777" w:rsidR="00794A2C" w:rsidRPr="00FA796F" w:rsidRDefault="00794A2C" w:rsidP="00C6062F">
            <w:pPr>
              <w:contextualSpacing/>
              <w:jc w:val="both"/>
              <w:rPr>
                <w:bCs/>
              </w:rPr>
            </w:pPr>
          </w:p>
        </w:tc>
        <w:tc>
          <w:tcPr>
            <w:tcW w:w="330" w:type="pct"/>
            <w:vAlign w:val="center"/>
          </w:tcPr>
          <w:p w14:paraId="0445296D" w14:textId="77777777" w:rsidR="00794A2C" w:rsidRPr="00FA796F" w:rsidRDefault="00794A2C" w:rsidP="00C6062F">
            <w:pPr>
              <w:contextualSpacing/>
              <w:jc w:val="center"/>
            </w:pPr>
            <w:r>
              <w:t>CO5</w:t>
            </w:r>
          </w:p>
        </w:tc>
        <w:tc>
          <w:tcPr>
            <w:tcW w:w="264" w:type="pct"/>
            <w:vAlign w:val="center"/>
          </w:tcPr>
          <w:p w14:paraId="6C52F736" w14:textId="77777777" w:rsidR="00794A2C" w:rsidRPr="00FA796F" w:rsidRDefault="00794A2C" w:rsidP="00C6062F">
            <w:pPr>
              <w:contextualSpacing/>
              <w:jc w:val="center"/>
            </w:pPr>
            <w:r>
              <w:t>A</w:t>
            </w:r>
          </w:p>
        </w:tc>
        <w:tc>
          <w:tcPr>
            <w:tcW w:w="441" w:type="pct"/>
            <w:vAlign w:val="center"/>
          </w:tcPr>
          <w:p w14:paraId="45E2D0CC" w14:textId="77777777" w:rsidR="00794A2C" w:rsidRPr="00FA796F" w:rsidRDefault="00794A2C" w:rsidP="00C6062F">
            <w:pPr>
              <w:contextualSpacing/>
              <w:jc w:val="center"/>
            </w:pPr>
            <w:r>
              <w:t>6</w:t>
            </w:r>
          </w:p>
        </w:tc>
      </w:tr>
      <w:tr w:rsidR="00794A2C" w:rsidRPr="00FA796F" w14:paraId="71692552" w14:textId="77777777" w:rsidTr="00794A2C">
        <w:trPr>
          <w:trHeight w:val="396"/>
        </w:trPr>
        <w:tc>
          <w:tcPr>
            <w:tcW w:w="281" w:type="pct"/>
          </w:tcPr>
          <w:p w14:paraId="6DD1F2B5" w14:textId="77777777" w:rsidR="00794A2C" w:rsidRPr="00FA796F" w:rsidRDefault="00794A2C" w:rsidP="00C6062F">
            <w:pPr>
              <w:contextualSpacing/>
              <w:jc w:val="center"/>
            </w:pPr>
          </w:p>
        </w:tc>
        <w:tc>
          <w:tcPr>
            <w:tcW w:w="195" w:type="pct"/>
          </w:tcPr>
          <w:p w14:paraId="2A58F43B" w14:textId="77777777" w:rsidR="00794A2C" w:rsidRPr="00FA796F" w:rsidRDefault="00794A2C" w:rsidP="00C6062F">
            <w:pPr>
              <w:contextualSpacing/>
              <w:jc w:val="center"/>
            </w:pPr>
          </w:p>
        </w:tc>
        <w:tc>
          <w:tcPr>
            <w:tcW w:w="3489" w:type="pct"/>
            <w:vAlign w:val="bottom"/>
          </w:tcPr>
          <w:p w14:paraId="319E3342" w14:textId="77777777" w:rsidR="00794A2C" w:rsidRPr="00FA796F" w:rsidRDefault="00794A2C" w:rsidP="00C6062F">
            <w:pPr>
              <w:contextualSpacing/>
              <w:jc w:val="both"/>
            </w:pPr>
          </w:p>
        </w:tc>
        <w:tc>
          <w:tcPr>
            <w:tcW w:w="330" w:type="pct"/>
            <w:vAlign w:val="center"/>
          </w:tcPr>
          <w:p w14:paraId="1D212AD1" w14:textId="77777777" w:rsidR="00794A2C" w:rsidRPr="00FA796F" w:rsidRDefault="00794A2C" w:rsidP="00C6062F">
            <w:pPr>
              <w:contextualSpacing/>
              <w:jc w:val="center"/>
            </w:pPr>
          </w:p>
        </w:tc>
        <w:tc>
          <w:tcPr>
            <w:tcW w:w="264" w:type="pct"/>
            <w:vAlign w:val="center"/>
          </w:tcPr>
          <w:p w14:paraId="1C74647A" w14:textId="77777777" w:rsidR="00794A2C" w:rsidRPr="00FA796F" w:rsidRDefault="00794A2C" w:rsidP="00C6062F">
            <w:pPr>
              <w:contextualSpacing/>
              <w:jc w:val="center"/>
            </w:pPr>
          </w:p>
        </w:tc>
        <w:tc>
          <w:tcPr>
            <w:tcW w:w="441" w:type="pct"/>
            <w:vAlign w:val="center"/>
          </w:tcPr>
          <w:p w14:paraId="383F59EA" w14:textId="77777777" w:rsidR="00794A2C" w:rsidRPr="00FA796F" w:rsidRDefault="00794A2C" w:rsidP="00C6062F">
            <w:pPr>
              <w:contextualSpacing/>
              <w:jc w:val="center"/>
            </w:pPr>
          </w:p>
        </w:tc>
      </w:tr>
      <w:tr w:rsidR="00794A2C" w:rsidRPr="00FA796F" w14:paraId="6557EE34" w14:textId="77777777" w:rsidTr="00794A2C">
        <w:trPr>
          <w:trHeight w:val="396"/>
        </w:trPr>
        <w:tc>
          <w:tcPr>
            <w:tcW w:w="281" w:type="pct"/>
          </w:tcPr>
          <w:p w14:paraId="69C9A748" w14:textId="77777777" w:rsidR="00794A2C" w:rsidRPr="00FA796F" w:rsidRDefault="00794A2C" w:rsidP="00C6062F">
            <w:pPr>
              <w:contextualSpacing/>
              <w:jc w:val="center"/>
            </w:pPr>
            <w:r w:rsidRPr="00FA796F">
              <w:t>21.</w:t>
            </w:r>
          </w:p>
        </w:tc>
        <w:tc>
          <w:tcPr>
            <w:tcW w:w="195" w:type="pct"/>
          </w:tcPr>
          <w:p w14:paraId="782375F4" w14:textId="77777777" w:rsidR="00794A2C" w:rsidRPr="00FA796F" w:rsidRDefault="00794A2C" w:rsidP="00C6062F">
            <w:pPr>
              <w:contextualSpacing/>
              <w:jc w:val="center"/>
            </w:pPr>
            <w:r w:rsidRPr="00FA796F">
              <w:t>a.</w:t>
            </w:r>
          </w:p>
        </w:tc>
        <w:tc>
          <w:tcPr>
            <w:tcW w:w="3489" w:type="pct"/>
            <w:vAlign w:val="bottom"/>
          </w:tcPr>
          <w:p w14:paraId="03711B10" w14:textId="77777777" w:rsidR="00794A2C" w:rsidRDefault="00794A2C" w:rsidP="00C6062F">
            <w:pPr>
              <w:jc w:val="both"/>
            </w:pPr>
            <w:r>
              <w:t>Sketch the following content using HTML</w:t>
            </w:r>
          </w:p>
          <w:p w14:paraId="2527ED63" w14:textId="77777777" w:rsidR="00794A2C" w:rsidRPr="00FA796F" w:rsidRDefault="00794A2C" w:rsidP="00C6062F">
            <w:pPr>
              <w:contextualSpacing/>
              <w:jc w:val="both"/>
            </w:pPr>
            <w:r>
              <w:rPr>
                <w:noProof/>
              </w:rPr>
              <w:lastRenderedPageBreak/>
              <w:drawing>
                <wp:inline distT="0" distB="0" distL="0" distR="0" wp14:anchorId="3A398F1E" wp14:editId="4D345601">
                  <wp:extent cx="4363720" cy="139065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7498" cy="1391854"/>
                          </a:xfrm>
                          <a:prstGeom prst="rect">
                            <a:avLst/>
                          </a:prstGeom>
                        </pic:spPr>
                      </pic:pic>
                    </a:graphicData>
                  </a:graphic>
                </wp:inline>
              </w:drawing>
            </w:r>
          </w:p>
        </w:tc>
        <w:tc>
          <w:tcPr>
            <w:tcW w:w="330" w:type="pct"/>
            <w:vAlign w:val="center"/>
          </w:tcPr>
          <w:p w14:paraId="07CAA7C4" w14:textId="77777777" w:rsidR="00794A2C" w:rsidRPr="00FA796F" w:rsidRDefault="00794A2C" w:rsidP="00C6062F">
            <w:pPr>
              <w:contextualSpacing/>
              <w:jc w:val="center"/>
            </w:pPr>
            <w:r w:rsidRPr="00FA796F">
              <w:lastRenderedPageBreak/>
              <w:t>CO</w:t>
            </w:r>
            <w:r>
              <w:t>1</w:t>
            </w:r>
          </w:p>
        </w:tc>
        <w:tc>
          <w:tcPr>
            <w:tcW w:w="264" w:type="pct"/>
            <w:vAlign w:val="center"/>
          </w:tcPr>
          <w:p w14:paraId="0492B18B" w14:textId="77777777" w:rsidR="00794A2C" w:rsidRPr="00FA796F" w:rsidRDefault="00794A2C" w:rsidP="00C6062F">
            <w:pPr>
              <w:contextualSpacing/>
              <w:jc w:val="center"/>
            </w:pPr>
            <w:r>
              <w:t>U</w:t>
            </w:r>
          </w:p>
        </w:tc>
        <w:tc>
          <w:tcPr>
            <w:tcW w:w="441" w:type="pct"/>
            <w:vAlign w:val="center"/>
          </w:tcPr>
          <w:p w14:paraId="0AB1E2D6" w14:textId="77777777" w:rsidR="00794A2C" w:rsidRPr="00FA796F" w:rsidRDefault="00794A2C" w:rsidP="00C6062F">
            <w:pPr>
              <w:contextualSpacing/>
              <w:jc w:val="center"/>
            </w:pPr>
            <w:r>
              <w:t>6</w:t>
            </w:r>
          </w:p>
        </w:tc>
      </w:tr>
      <w:tr w:rsidR="00794A2C" w:rsidRPr="00FA796F" w14:paraId="0217311F" w14:textId="77777777" w:rsidTr="00794A2C">
        <w:trPr>
          <w:trHeight w:val="396"/>
        </w:trPr>
        <w:tc>
          <w:tcPr>
            <w:tcW w:w="281" w:type="pct"/>
          </w:tcPr>
          <w:p w14:paraId="795A1F26" w14:textId="77777777" w:rsidR="00794A2C" w:rsidRPr="00FA796F" w:rsidRDefault="00794A2C" w:rsidP="00C6062F">
            <w:pPr>
              <w:contextualSpacing/>
              <w:jc w:val="center"/>
            </w:pPr>
          </w:p>
        </w:tc>
        <w:tc>
          <w:tcPr>
            <w:tcW w:w="195" w:type="pct"/>
          </w:tcPr>
          <w:p w14:paraId="1169E1FA" w14:textId="77777777" w:rsidR="00794A2C" w:rsidRPr="00FA796F" w:rsidRDefault="00794A2C" w:rsidP="00C6062F">
            <w:pPr>
              <w:contextualSpacing/>
              <w:jc w:val="center"/>
            </w:pPr>
            <w:r w:rsidRPr="00FA796F">
              <w:t>b.</w:t>
            </w:r>
          </w:p>
        </w:tc>
        <w:tc>
          <w:tcPr>
            <w:tcW w:w="3489" w:type="pct"/>
          </w:tcPr>
          <w:p w14:paraId="260F0053" w14:textId="77777777" w:rsidR="00794A2C" w:rsidRDefault="00794A2C" w:rsidP="00C6062F">
            <w:pPr>
              <w:jc w:val="both"/>
            </w:pPr>
            <w:r>
              <w:t>Discuss the following CSS positioning with suitable programs each.</w:t>
            </w:r>
          </w:p>
          <w:p w14:paraId="288C3517" w14:textId="77777777" w:rsidR="00794A2C" w:rsidRPr="00FA796F" w:rsidRDefault="00794A2C" w:rsidP="00C6062F">
            <w:pPr>
              <w:contextualSpacing/>
              <w:jc w:val="both"/>
              <w:rPr>
                <w:bCs/>
              </w:rPr>
            </w:pPr>
            <w:r>
              <w:t>relative    b) absolute       c) fixed             d) sticky</w:t>
            </w:r>
          </w:p>
        </w:tc>
        <w:tc>
          <w:tcPr>
            <w:tcW w:w="330" w:type="pct"/>
            <w:vAlign w:val="center"/>
          </w:tcPr>
          <w:p w14:paraId="25DD6B07" w14:textId="77777777" w:rsidR="00794A2C" w:rsidRPr="00FA796F" w:rsidRDefault="00794A2C" w:rsidP="00C6062F">
            <w:pPr>
              <w:contextualSpacing/>
              <w:jc w:val="center"/>
            </w:pPr>
            <w:r w:rsidRPr="00FA796F">
              <w:t>CO</w:t>
            </w:r>
            <w:r>
              <w:t>5</w:t>
            </w:r>
          </w:p>
        </w:tc>
        <w:tc>
          <w:tcPr>
            <w:tcW w:w="264" w:type="pct"/>
            <w:vAlign w:val="center"/>
          </w:tcPr>
          <w:p w14:paraId="3A5FC3CF" w14:textId="77777777" w:rsidR="00794A2C" w:rsidRPr="00FA796F" w:rsidRDefault="00794A2C" w:rsidP="00C6062F">
            <w:pPr>
              <w:contextualSpacing/>
              <w:jc w:val="center"/>
            </w:pPr>
            <w:r>
              <w:t>A</w:t>
            </w:r>
          </w:p>
        </w:tc>
        <w:tc>
          <w:tcPr>
            <w:tcW w:w="441" w:type="pct"/>
            <w:vAlign w:val="center"/>
          </w:tcPr>
          <w:p w14:paraId="06E7B4FE" w14:textId="77777777" w:rsidR="00794A2C" w:rsidRPr="00FA796F" w:rsidRDefault="00794A2C" w:rsidP="00C6062F">
            <w:pPr>
              <w:contextualSpacing/>
              <w:jc w:val="center"/>
            </w:pPr>
            <w:r>
              <w:t>6</w:t>
            </w:r>
          </w:p>
        </w:tc>
      </w:tr>
      <w:tr w:rsidR="00794A2C" w:rsidRPr="00FA796F" w14:paraId="64A465D3" w14:textId="77777777" w:rsidTr="00794A2C">
        <w:trPr>
          <w:trHeight w:val="396"/>
        </w:trPr>
        <w:tc>
          <w:tcPr>
            <w:tcW w:w="281" w:type="pct"/>
          </w:tcPr>
          <w:p w14:paraId="4EC41241" w14:textId="77777777" w:rsidR="00794A2C" w:rsidRPr="00FA796F" w:rsidRDefault="00794A2C" w:rsidP="00C6062F">
            <w:pPr>
              <w:contextualSpacing/>
              <w:jc w:val="center"/>
            </w:pPr>
          </w:p>
        </w:tc>
        <w:tc>
          <w:tcPr>
            <w:tcW w:w="195" w:type="pct"/>
          </w:tcPr>
          <w:p w14:paraId="52FD36F5" w14:textId="77777777" w:rsidR="00794A2C" w:rsidRPr="00FA796F" w:rsidRDefault="00794A2C" w:rsidP="00C6062F">
            <w:pPr>
              <w:contextualSpacing/>
              <w:jc w:val="center"/>
            </w:pPr>
          </w:p>
        </w:tc>
        <w:tc>
          <w:tcPr>
            <w:tcW w:w="3489" w:type="pct"/>
            <w:vAlign w:val="bottom"/>
          </w:tcPr>
          <w:p w14:paraId="573242B3" w14:textId="77777777" w:rsidR="00794A2C" w:rsidRPr="00FA796F" w:rsidRDefault="00794A2C" w:rsidP="00C6062F">
            <w:pPr>
              <w:contextualSpacing/>
              <w:jc w:val="both"/>
            </w:pPr>
          </w:p>
        </w:tc>
        <w:tc>
          <w:tcPr>
            <w:tcW w:w="330" w:type="pct"/>
            <w:vAlign w:val="center"/>
          </w:tcPr>
          <w:p w14:paraId="3E35A3DF" w14:textId="77777777" w:rsidR="00794A2C" w:rsidRPr="00FA796F" w:rsidRDefault="00794A2C" w:rsidP="00C6062F">
            <w:pPr>
              <w:contextualSpacing/>
              <w:jc w:val="center"/>
            </w:pPr>
          </w:p>
        </w:tc>
        <w:tc>
          <w:tcPr>
            <w:tcW w:w="264" w:type="pct"/>
            <w:vAlign w:val="center"/>
          </w:tcPr>
          <w:p w14:paraId="2ADC697F" w14:textId="77777777" w:rsidR="00794A2C" w:rsidRPr="00FA796F" w:rsidRDefault="00794A2C" w:rsidP="00C6062F">
            <w:pPr>
              <w:contextualSpacing/>
              <w:jc w:val="center"/>
            </w:pPr>
          </w:p>
        </w:tc>
        <w:tc>
          <w:tcPr>
            <w:tcW w:w="441" w:type="pct"/>
            <w:vAlign w:val="center"/>
          </w:tcPr>
          <w:p w14:paraId="64C7EB8D" w14:textId="77777777" w:rsidR="00794A2C" w:rsidRPr="00FA796F" w:rsidRDefault="00794A2C" w:rsidP="00C6062F">
            <w:pPr>
              <w:contextualSpacing/>
              <w:jc w:val="center"/>
            </w:pPr>
          </w:p>
        </w:tc>
      </w:tr>
      <w:tr w:rsidR="00794A2C" w:rsidRPr="00FA796F" w14:paraId="60543520" w14:textId="77777777" w:rsidTr="00794A2C">
        <w:trPr>
          <w:trHeight w:val="396"/>
        </w:trPr>
        <w:tc>
          <w:tcPr>
            <w:tcW w:w="281" w:type="pct"/>
          </w:tcPr>
          <w:p w14:paraId="11E3352F" w14:textId="77777777" w:rsidR="00794A2C" w:rsidRPr="00FA796F" w:rsidRDefault="00794A2C" w:rsidP="00C6062F">
            <w:pPr>
              <w:contextualSpacing/>
              <w:jc w:val="center"/>
            </w:pPr>
            <w:r w:rsidRPr="00FA796F">
              <w:t>22.</w:t>
            </w:r>
          </w:p>
        </w:tc>
        <w:tc>
          <w:tcPr>
            <w:tcW w:w="195" w:type="pct"/>
          </w:tcPr>
          <w:p w14:paraId="547C0445" w14:textId="77777777" w:rsidR="00794A2C" w:rsidRPr="00FA796F" w:rsidRDefault="00794A2C" w:rsidP="00C6062F">
            <w:pPr>
              <w:contextualSpacing/>
              <w:jc w:val="center"/>
            </w:pPr>
            <w:r w:rsidRPr="00FA796F">
              <w:t>a.</w:t>
            </w:r>
          </w:p>
        </w:tc>
        <w:tc>
          <w:tcPr>
            <w:tcW w:w="3489" w:type="pct"/>
            <w:vAlign w:val="bottom"/>
          </w:tcPr>
          <w:p w14:paraId="34BCADBF" w14:textId="77777777" w:rsidR="00794A2C" w:rsidRDefault="00794A2C" w:rsidP="00C6062F">
            <w:pPr>
              <w:jc w:val="both"/>
            </w:pPr>
            <w:r>
              <w:t>Illustrate the form validation with proper error messages for the following validators using Angular JS.</w:t>
            </w:r>
          </w:p>
          <w:p w14:paraId="45625AB1" w14:textId="77777777" w:rsidR="00794A2C" w:rsidRDefault="00794A2C" w:rsidP="00794A2C">
            <w:pPr>
              <w:pStyle w:val="ListParagraph"/>
              <w:numPr>
                <w:ilvl w:val="0"/>
                <w:numId w:val="7"/>
              </w:numPr>
              <w:jc w:val="both"/>
            </w:pPr>
            <w:r>
              <w:t xml:space="preserve">type=email </w:t>
            </w:r>
          </w:p>
          <w:p w14:paraId="693E1E20" w14:textId="77777777" w:rsidR="00794A2C" w:rsidRPr="00FA796F" w:rsidRDefault="00794A2C" w:rsidP="00794A2C">
            <w:pPr>
              <w:pStyle w:val="ListParagraph"/>
              <w:numPr>
                <w:ilvl w:val="0"/>
                <w:numId w:val="7"/>
              </w:numPr>
              <w:jc w:val="both"/>
            </w:pPr>
            <w:r>
              <w:t>required</w:t>
            </w:r>
          </w:p>
        </w:tc>
        <w:tc>
          <w:tcPr>
            <w:tcW w:w="330" w:type="pct"/>
            <w:vAlign w:val="center"/>
          </w:tcPr>
          <w:p w14:paraId="0F16AC10" w14:textId="77777777" w:rsidR="00794A2C" w:rsidRPr="00FA796F" w:rsidRDefault="00794A2C" w:rsidP="00C6062F">
            <w:pPr>
              <w:contextualSpacing/>
              <w:jc w:val="center"/>
            </w:pPr>
            <w:r w:rsidRPr="00FA796F">
              <w:t>CO</w:t>
            </w:r>
            <w:r>
              <w:t>3</w:t>
            </w:r>
          </w:p>
        </w:tc>
        <w:tc>
          <w:tcPr>
            <w:tcW w:w="264" w:type="pct"/>
            <w:vAlign w:val="center"/>
          </w:tcPr>
          <w:p w14:paraId="73D38DA5" w14:textId="77777777" w:rsidR="00794A2C" w:rsidRPr="00FA796F" w:rsidRDefault="00794A2C" w:rsidP="00C6062F">
            <w:pPr>
              <w:contextualSpacing/>
              <w:jc w:val="center"/>
            </w:pPr>
            <w:r>
              <w:t>A</w:t>
            </w:r>
          </w:p>
        </w:tc>
        <w:tc>
          <w:tcPr>
            <w:tcW w:w="441" w:type="pct"/>
            <w:vAlign w:val="center"/>
          </w:tcPr>
          <w:p w14:paraId="15EDD6C0" w14:textId="77777777" w:rsidR="00794A2C" w:rsidRPr="00FA796F" w:rsidRDefault="00794A2C" w:rsidP="00C6062F">
            <w:pPr>
              <w:contextualSpacing/>
              <w:jc w:val="center"/>
            </w:pPr>
            <w:r>
              <w:t>4</w:t>
            </w:r>
          </w:p>
        </w:tc>
      </w:tr>
      <w:tr w:rsidR="00794A2C" w:rsidRPr="00FA796F" w14:paraId="209B4D90" w14:textId="77777777" w:rsidTr="00794A2C">
        <w:trPr>
          <w:trHeight w:val="396"/>
        </w:trPr>
        <w:tc>
          <w:tcPr>
            <w:tcW w:w="281" w:type="pct"/>
          </w:tcPr>
          <w:p w14:paraId="1987015E" w14:textId="77777777" w:rsidR="00794A2C" w:rsidRPr="00FA796F" w:rsidRDefault="00794A2C" w:rsidP="00C6062F">
            <w:pPr>
              <w:contextualSpacing/>
              <w:jc w:val="center"/>
            </w:pPr>
          </w:p>
        </w:tc>
        <w:tc>
          <w:tcPr>
            <w:tcW w:w="195" w:type="pct"/>
          </w:tcPr>
          <w:p w14:paraId="6B4C2679" w14:textId="77777777" w:rsidR="00794A2C" w:rsidRPr="00FA796F" w:rsidRDefault="00794A2C" w:rsidP="00C6062F">
            <w:pPr>
              <w:contextualSpacing/>
              <w:jc w:val="center"/>
            </w:pPr>
            <w:r w:rsidRPr="00FA796F">
              <w:t>b.</w:t>
            </w:r>
          </w:p>
        </w:tc>
        <w:tc>
          <w:tcPr>
            <w:tcW w:w="3489" w:type="pct"/>
            <w:vAlign w:val="bottom"/>
          </w:tcPr>
          <w:p w14:paraId="636CDA0E" w14:textId="77777777" w:rsidR="00794A2C" w:rsidRDefault="00794A2C" w:rsidP="00C6062F">
            <w:pPr>
              <w:jc w:val="both"/>
            </w:pPr>
            <w:r w:rsidRPr="00585A41">
              <w:t>Create a web application to develop the following Budg</w:t>
            </w:r>
            <w:r>
              <w:t>et Calculator using Angular JS</w:t>
            </w:r>
            <w:r w:rsidRPr="00585A41">
              <w:t xml:space="preserve">. Here, </w:t>
            </w:r>
            <w:r>
              <w:t xml:space="preserve">get the </w:t>
            </w:r>
            <w:r w:rsidRPr="00585A41">
              <w:t xml:space="preserve">room rent, accessories, emergency and saving </w:t>
            </w:r>
            <w:r>
              <w:t xml:space="preserve">in </w:t>
            </w:r>
            <w:r w:rsidRPr="00585A41">
              <w:t xml:space="preserve">percentage (%), then divide the given amount based on the percentage and display each value in the place provided when the “Evaluate My Money” button. </w:t>
            </w:r>
            <w:r>
              <w:t xml:space="preserve"> </w:t>
            </w:r>
          </w:p>
          <w:p w14:paraId="61F62CB7" w14:textId="77777777" w:rsidR="00794A2C" w:rsidRPr="00FA796F" w:rsidRDefault="00794A2C" w:rsidP="00C6062F">
            <w:pPr>
              <w:contextualSpacing/>
              <w:jc w:val="both"/>
              <w:rPr>
                <w:bCs/>
              </w:rPr>
            </w:pPr>
            <w:r w:rsidRPr="001E48D7">
              <w:rPr>
                <w:noProof/>
              </w:rPr>
              <w:drawing>
                <wp:inline distT="0" distB="0" distL="0" distR="0" wp14:anchorId="6BD4319D" wp14:editId="4680384A">
                  <wp:extent cx="3830929" cy="1970467"/>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7242" cy="1978858"/>
                          </a:xfrm>
                          <a:prstGeom prst="rect">
                            <a:avLst/>
                          </a:prstGeom>
                        </pic:spPr>
                      </pic:pic>
                    </a:graphicData>
                  </a:graphic>
                </wp:inline>
              </w:drawing>
            </w:r>
          </w:p>
        </w:tc>
        <w:tc>
          <w:tcPr>
            <w:tcW w:w="330" w:type="pct"/>
            <w:vAlign w:val="center"/>
          </w:tcPr>
          <w:p w14:paraId="3C1E5C52" w14:textId="77777777" w:rsidR="00794A2C" w:rsidRPr="00FA796F" w:rsidRDefault="00794A2C" w:rsidP="00C6062F">
            <w:pPr>
              <w:contextualSpacing/>
              <w:jc w:val="center"/>
            </w:pPr>
            <w:r w:rsidRPr="00FA796F">
              <w:t>CO</w:t>
            </w:r>
            <w:r>
              <w:t>1</w:t>
            </w:r>
          </w:p>
        </w:tc>
        <w:tc>
          <w:tcPr>
            <w:tcW w:w="264" w:type="pct"/>
            <w:vAlign w:val="center"/>
          </w:tcPr>
          <w:p w14:paraId="73C88895" w14:textId="77777777" w:rsidR="00794A2C" w:rsidRPr="00FA796F" w:rsidRDefault="00794A2C" w:rsidP="00C6062F">
            <w:pPr>
              <w:contextualSpacing/>
              <w:jc w:val="center"/>
            </w:pPr>
            <w:r>
              <w:t>A</w:t>
            </w:r>
          </w:p>
        </w:tc>
        <w:tc>
          <w:tcPr>
            <w:tcW w:w="441" w:type="pct"/>
            <w:vAlign w:val="center"/>
          </w:tcPr>
          <w:p w14:paraId="6F2CB150" w14:textId="77777777" w:rsidR="00794A2C" w:rsidRPr="00FA796F" w:rsidRDefault="00794A2C" w:rsidP="00C6062F">
            <w:pPr>
              <w:contextualSpacing/>
              <w:jc w:val="center"/>
            </w:pPr>
            <w:r>
              <w:t>8</w:t>
            </w:r>
          </w:p>
        </w:tc>
      </w:tr>
      <w:tr w:rsidR="00794A2C" w:rsidRPr="00FA796F" w14:paraId="52FAA8C7" w14:textId="77777777" w:rsidTr="00794A2C">
        <w:trPr>
          <w:trHeight w:val="396"/>
        </w:trPr>
        <w:tc>
          <w:tcPr>
            <w:tcW w:w="281" w:type="pct"/>
          </w:tcPr>
          <w:p w14:paraId="00FB5EC4" w14:textId="77777777" w:rsidR="00794A2C" w:rsidRPr="00FA796F" w:rsidRDefault="00794A2C" w:rsidP="00C6062F">
            <w:pPr>
              <w:contextualSpacing/>
              <w:jc w:val="center"/>
            </w:pPr>
          </w:p>
        </w:tc>
        <w:tc>
          <w:tcPr>
            <w:tcW w:w="195" w:type="pct"/>
          </w:tcPr>
          <w:p w14:paraId="466F2353" w14:textId="77777777" w:rsidR="00794A2C" w:rsidRPr="00FA796F" w:rsidRDefault="00794A2C" w:rsidP="00C6062F">
            <w:pPr>
              <w:contextualSpacing/>
              <w:jc w:val="center"/>
            </w:pPr>
          </w:p>
        </w:tc>
        <w:tc>
          <w:tcPr>
            <w:tcW w:w="3489" w:type="pct"/>
            <w:vAlign w:val="bottom"/>
          </w:tcPr>
          <w:p w14:paraId="30AB01BE" w14:textId="77777777" w:rsidR="00794A2C" w:rsidRPr="00FA796F" w:rsidRDefault="00794A2C" w:rsidP="00C6062F">
            <w:pPr>
              <w:contextualSpacing/>
              <w:jc w:val="both"/>
            </w:pPr>
          </w:p>
        </w:tc>
        <w:tc>
          <w:tcPr>
            <w:tcW w:w="330" w:type="pct"/>
            <w:vAlign w:val="center"/>
          </w:tcPr>
          <w:p w14:paraId="2B6EAC1E" w14:textId="77777777" w:rsidR="00794A2C" w:rsidRPr="00FA796F" w:rsidRDefault="00794A2C" w:rsidP="00C6062F">
            <w:pPr>
              <w:contextualSpacing/>
              <w:jc w:val="center"/>
            </w:pPr>
          </w:p>
        </w:tc>
        <w:tc>
          <w:tcPr>
            <w:tcW w:w="264" w:type="pct"/>
            <w:vAlign w:val="center"/>
          </w:tcPr>
          <w:p w14:paraId="4FCDC96C" w14:textId="77777777" w:rsidR="00794A2C" w:rsidRPr="00FA796F" w:rsidRDefault="00794A2C" w:rsidP="00C6062F">
            <w:pPr>
              <w:contextualSpacing/>
              <w:jc w:val="center"/>
            </w:pPr>
          </w:p>
        </w:tc>
        <w:tc>
          <w:tcPr>
            <w:tcW w:w="441" w:type="pct"/>
            <w:vAlign w:val="center"/>
          </w:tcPr>
          <w:p w14:paraId="24B51BDD" w14:textId="77777777" w:rsidR="00794A2C" w:rsidRPr="00FA796F" w:rsidRDefault="00794A2C" w:rsidP="00C6062F">
            <w:pPr>
              <w:contextualSpacing/>
              <w:jc w:val="center"/>
            </w:pPr>
          </w:p>
        </w:tc>
      </w:tr>
      <w:tr w:rsidR="00794A2C" w:rsidRPr="00FA796F" w14:paraId="647212E8" w14:textId="77777777" w:rsidTr="00794A2C">
        <w:trPr>
          <w:trHeight w:val="396"/>
        </w:trPr>
        <w:tc>
          <w:tcPr>
            <w:tcW w:w="281" w:type="pct"/>
          </w:tcPr>
          <w:p w14:paraId="7529BCAC" w14:textId="77777777" w:rsidR="00794A2C" w:rsidRPr="00FA796F" w:rsidRDefault="00794A2C" w:rsidP="00C6062F">
            <w:pPr>
              <w:contextualSpacing/>
              <w:jc w:val="center"/>
            </w:pPr>
            <w:r w:rsidRPr="00FA796F">
              <w:t>23.</w:t>
            </w:r>
          </w:p>
        </w:tc>
        <w:tc>
          <w:tcPr>
            <w:tcW w:w="195" w:type="pct"/>
          </w:tcPr>
          <w:p w14:paraId="5D37FF47" w14:textId="77777777" w:rsidR="00794A2C" w:rsidRPr="00FA796F" w:rsidRDefault="00794A2C" w:rsidP="00C6062F">
            <w:pPr>
              <w:contextualSpacing/>
              <w:jc w:val="center"/>
            </w:pPr>
            <w:r>
              <w:t>a.</w:t>
            </w:r>
          </w:p>
        </w:tc>
        <w:tc>
          <w:tcPr>
            <w:tcW w:w="3489" w:type="pct"/>
            <w:vAlign w:val="bottom"/>
          </w:tcPr>
          <w:p w14:paraId="48493D1B" w14:textId="77777777" w:rsidR="00794A2C" w:rsidRDefault="00794A2C" w:rsidP="00C6062F">
            <w:pPr>
              <w:jc w:val="both"/>
            </w:pPr>
            <w:r w:rsidRPr="00404E4A">
              <w:t>Prepare JSON</w:t>
            </w:r>
            <w:r>
              <w:t xml:space="preserve"> data</w:t>
            </w:r>
            <w:r w:rsidRPr="00404E4A">
              <w:t xml:space="preserve"> to represent the following Bank Account details</w:t>
            </w:r>
            <w:r>
              <w:t>.</w:t>
            </w:r>
          </w:p>
          <w:p w14:paraId="3CBA0761" w14:textId="77777777" w:rsidR="00794A2C" w:rsidRDefault="00794A2C" w:rsidP="00C6062F">
            <w:pPr>
              <w:jc w:val="both"/>
            </w:pPr>
            <w:r>
              <w:rPr>
                <w:noProof/>
              </w:rPr>
              <w:drawing>
                <wp:inline distT="114300" distB="114300" distL="114300" distR="114300" wp14:anchorId="3FFC4A39" wp14:editId="4CB8304B">
                  <wp:extent cx="3933825" cy="1257300"/>
                  <wp:effectExtent l="0" t="0" r="0" b="0"/>
                  <wp:docPr id="44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933825" cy="1257300"/>
                          </a:xfrm>
                          <a:prstGeom prst="rect">
                            <a:avLst/>
                          </a:prstGeom>
                          <a:ln/>
                        </pic:spPr>
                      </pic:pic>
                    </a:graphicData>
                  </a:graphic>
                </wp:inline>
              </w:drawing>
            </w:r>
          </w:p>
          <w:p w14:paraId="47B9F485" w14:textId="77777777" w:rsidR="00794A2C" w:rsidRPr="00FA796F" w:rsidRDefault="00794A2C" w:rsidP="00C6062F">
            <w:pPr>
              <w:contextualSpacing/>
              <w:jc w:val="both"/>
            </w:pPr>
          </w:p>
        </w:tc>
        <w:tc>
          <w:tcPr>
            <w:tcW w:w="330" w:type="pct"/>
            <w:vAlign w:val="center"/>
          </w:tcPr>
          <w:p w14:paraId="43E67BD1" w14:textId="77777777" w:rsidR="00794A2C" w:rsidRPr="00FA796F" w:rsidRDefault="00794A2C" w:rsidP="00C6062F">
            <w:pPr>
              <w:contextualSpacing/>
              <w:jc w:val="center"/>
            </w:pPr>
            <w:r w:rsidRPr="00FA796F">
              <w:t>C</w:t>
            </w:r>
            <w:r>
              <w:t>O2</w:t>
            </w:r>
          </w:p>
        </w:tc>
        <w:tc>
          <w:tcPr>
            <w:tcW w:w="264" w:type="pct"/>
            <w:vAlign w:val="center"/>
          </w:tcPr>
          <w:p w14:paraId="7C28D12C" w14:textId="77777777" w:rsidR="00794A2C" w:rsidRPr="00FA796F" w:rsidRDefault="00794A2C" w:rsidP="00C6062F">
            <w:pPr>
              <w:contextualSpacing/>
              <w:jc w:val="center"/>
            </w:pPr>
            <w:r>
              <w:t>U</w:t>
            </w:r>
          </w:p>
        </w:tc>
        <w:tc>
          <w:tcPr>
            <w:tcW w:w="441" w:type="pct"/>
            <w:vAlign w:val="center"/>
          </w:tcPr>
          <w:p w14:paraId="44ED736E" w14:textId="77777777" w:rsidR="00794A2C" w:rsidRPr="00FA796F" w:rsidRDefault="00794A2C" w:rsidP="00C6062F">
            <w:pPr>
              <w:contextualSpacing/>
              <w:jc w:val="center"/>
            </w:pPr>
            <w:r>
              <w:t>4</w:t>
            </w:r>
          </w:p>
        </w:tc>
      </w:tr>
      <w:tr w:rsidR="00794A2C" w:rsidRPr="00FA796F" w14:paraId="113496AB" w14:textId="77777777" w:rsidTr="00794A2C">
        <w:trPr>
          <w:trHeight w:val="396"/>
        </w:trPr>
        <w:tc>
          <w:tcPr>
            <w:tcW w:w="281" w:type="pct"/>
            <w:vAlign w:val="center"/>
          </w:tcPr>
          <w:p w14:paraId="074C4738" w14:textId="77777777" w:rsidR="00794A2C" w:rsidRPr="00FA796F" w:rsidRDefault="00794A2C" w:rsidP="00C6062F">
            <w:pPr>
              <w:contextualSpacing/>
              <w:jc w:val="center"/>
            </w:pPr>
          </w:p>
        </w:tc>
        <w:tc>
          <w:tcPr>
            <w:tcW w:w="195" w:type="pct"/>
          </w:tcPr>
          <w:p w14:paraId="1454E944" w14:textId="77777777" w:rsidR="00794A2C" w:rsidRPr="00FA796F" w:rsidRDefault="00794A2C" w:rsidP="00C6062F">
            <w:pPr>
              <w:contextualSpacing/>
              <w:jc w:val="center"/>
            </w:pPr>
            <w:r w:rsidRPr="00FA796F">
              <w:t>b.</w:t>
            </w:r>
          </w:p>
        </w:tc>
        <w:tc>
          <w:tcPr>
            <w:tcW w:w="3489" w:type="pct"/>
          </w:tcPr>
          <w:p w14:paraId="188598D7" w14:textId="77777777" w:rsidR="00794A2C" w:rsidRDefault="00794A2C" w:rsidP="00C6062F">
            <w:pPr>
              <w:jc w:val="both"/>
            </w:pPr>
            <w:r>
              <w:t xml:space="preserve">Create an HTML program with jQuery actions to calculate and display the BMI value and Status for the given weight and height. </w:t>
            </w:r>
          </w:p>
          <w:p w14:paraId="5845405A" w14:textId="77777777" w:rsidR="00794A2C" w:rsidRDefault="00794A2C" w:rsidP="00C6062F">
            <w:pPr>
              <w:jc w:val="both"/>
            </w:pPr>
            <w:r>
              <w:t>BMI = weight(kg)/[height(m)]2</w:t>
            </w:r>
          </w:p>
          <w:p w14:paraId="73C2AB23" w14:textId="77777777" w:rsidR="00794A2C" w:rsidRDefault="00794A2C" w:rsidP="00C6062F">
            <w:pPr>
              <w:jc w:val="both"/>
            </w:pPr>
            <w:r>
              <w:t>Check the status using the following conditions.</w:t>
            </w:r>
          </w:p>
          <w:p w14:paraId="0E2C53E1" w14:textId="77777777" w:rsidR="00794A2C" w:rsidRDefault="00794A2C" w:rsidP="00C6062F">
            <w:pPr>
              <w:jc w:val="both"/>
            </w:pPr>
            <w:r>
              <w:t xml:space="preserve">• Underweight: BMI &lt; 18 </w:t>
            </w:r>
          </w:p>
          <w:p w14:paraId="559AA372" w14:textId="77777777" w:rsidR="00794A2C" w:rsidRDefault="00794A2C" w:rsidP="00C6062F">
            <w:pPr>
              <w:jc w:val="both"/>
            </w:pPr>
            <w:r>
              <w:t xml:space="preserve">• Normal: BMI between 18 – 25 </w:t>
            </w:r>
          </w:p>
          <w:p w14:paraId="287D3BE9" w14:textId="77777777" w:rsidR="00794A2C" w:rsidRDefault="00794A2C" w:rsidP="00C6062F">
            <w:pPr>
              <w:jc w:val="both"/>
            </w:pPr>
            <w:r>
              <w:t xml:space="preserve">• Overweight: BMI between 25 – 30 </w:t>
            </w:r>
          </w:p>
          <w:p w14:paraId="677017E8" w14:textId="77777777" w:rsidR="00794A2C" w:rsidRDefault="00794A2C" w:rsidP="00C6062F">
            <w:pPr>
              <w:jc w:val="both"/>
            </w:pPr>
            <w:r>
              <w:lastRenderedPageBreak/>
              <w:t>• Obese: BM &gt; 30</w:t>
            </w:r>
          </w:p>
          <w:p w14:paraId="52521D4F" w14:textId="77777777" w:rsidR="00794A2C" w:rsidRDefault="00794A2C" w:rsidP="00C6062F">
            <w:pPr>
              <w:jc w:val="center"/>
            </w:pPr>
            <w:r>
              <w:rPr>
                <w:noProof/>
              </w:rPr>
              <w:drawing>
                <wp:inline distT="0" distB="0" distL="0" distR="0" wp14:anchorId="512180F1" wp14:editId="0D5C7346">
                  <wp:extent cx="1838173" cy="1666875"/>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9116" cy="1676798"/>
                          </a:xfrm>
                          <a:prstGeom prst="rect">
                            <a:avLst/>
                          </a:prstGeom>
                          <a:ln>
                            <a:noFill/>
                          </a:ln>
                        </pic:spPr>
                      </pic:pic>
                    </a:graphicData>
                  </a:graphic>
                </wp:inline>
              </w:drawing>
            </w:r>
          </w:p>
          <w:p w14:paraId="333B4D78" w14:textId="77777777" w:rsidR="00794A2C" w:rsidRPr="00FA796F" w:rsidRDefault="00794A2C" w:rsidP="00C6062F">
            <w:pPr>
              <w:contextualSpacing/>
              <w:jc w:val="both"/>
              <w:rPr>
                <w:bCs/>
              </w:rPr>
            </w:pPr>
          </w:p>
        </w:tc>
        <w:tc>
          <w:tcPr>
            <w:tcW w:w="330" w:type="pct"/>
            <w:vAlign w:val="center"/>
          </w:tcPr>
          <w:p w14:paraId="0517D268" w14:textId="77777777" w:rsidR="00794A2C" w:rsidRPr="00FA796F" w:rsidRDefault="00794A2C" w:rsidP="00C6062F">
            <w:pPr>
              <w:contextualSpacing/>
              <w:jc w:val="center"/>
            </w:pPr>
            <w:r w:rsidRPr="00FA796F">
              <w:lastRenderedPageBreak/>
              <w:t>CO</w:t>
            </w:r>
            <w:r>
              <w:t>3</w:t>
            </w:r>
          </w:p>
        </w:tc>
        <w:tc>
          <w:tcPr>
            <w:tcW w:w="264" w:type="pct"/>
            <w:vAlign w:val="center"/>
          </w:tcPr>
          <w:p w14:paraId="7DEFA323" w14:textId="77777777" w:rsidR="00794A2C" w:rsidRPr="00FA796F" w:rsidRDefault="00794A2C" w:rsidP="00C6062F">
            <w:pPr>
              <w:contextualSpacing/>
              <w:jc w:val="center"/>
            </w:pPr>
            <w:r>
              <w:t>A</w:t>
            </w:r>
          </w:p>
        </w:tc>
        <w:tc>
          <w:tcPr>
            <w:tcW w:w="441" w:type="pct"/>
            <w:vAlign w:val="center"/>
          </w:tcPr>
          <w:p w14:paraId="6D52813B" w14:textId="77777777" w:rsidR="00794A2C" w:rsidRPr="00FA796F" w:rsidRDefault="00794A2C" w:rsidP="00C6062F">
            <w:pPr>
              <w:contextualSpacing/>
              <w:jc w:val="center"/>
            </w:pPr>
            <w:r>
              <w:t>8</w:t>
            </w:r>
          </w:p>
        </w:tc>
      </w:tr>
      <w:tr w:rsidR="00794A2C" w:rsidRPr="00FA796F" w14:paraId="682D2375" w14:textId="77777777" w:rsidTr="00794A2C">
        <w:trPr>
          <w:trHeight w:val="300"/>
        </w:trPr>
        <w:tc>
          <w:tcPr>
            <w:tcW w:w="5000" w:type="pct"/>
            <w:gridSpan w:val="6"/>
          </w:tcPr>
          <w:p w14:paraId="2984D6B2" w14:textId="77777777" w:rsidR="00794A2C" w:rsidRPr="00FA796F" w:rsidRDefault="00794A2C" w:rsidP="00C6062F">
            <w:pPr>
              <w:contextualSpacing/>
              <w:jc w:val="center"/>
              <w:rPr>
                <w:b/>
                <w:bCs/>
              </w:rPr>
            </w:pPr>
            <w:r w:rsidRPr="00FA796F">
              <w:rPr>
                <w:b/>
                <w:bCs/>
              </w:rPr>
              <w:t>COMPULSORY QUESTION</w:t>
            </w:r>
          </w:p>
        </w:tc>
      </w:tr>
      <w:tr w:rsidR="00794A2C" w:rsidRPr="00FA796F" w14:paraId="42D77766" w14:textId="77777777" w:rsidTr="00794A2C">
        <w:trPr>
          <w:trHeight w:val="396"/>
        </w:trPr>
        <w:tc>
          <w:tcPr>
            <w:tcW w:w="281" w:type="pct"/>
          </w:tcPr>
          <w:p w14:paraId="26B63392" w14:textId="77777777" w:rsidR="00794A2C" w:rsidRPr="00FA796F" w:rsidRDefault="00794A2C" w:rsidP="00C6062F">
            <w:pPr>
              <w:contextualSpacing/>
              <w:jc w:val="center"/>
            </w:pPr>
            <w:r w:rsidRPr="00FA796F">
              <w:t>24.</w:t>
            </w:r>
          </w:p>
        </w:tc>
        <w:tc>
          <w:tcPr>
            <w:tcW w:w="195" w:type="pct"/>
          </w:tcPr>
          <w:p w14:paraId="36E52961" w14:textId="77777777" w:rsidR="00794A2C" w:rsidRPr="00FA796F" w:rsidRDefault="00794A2C" w:rsidP="00C6062F">
            <w:pPr>
              <w:contextualSpacing/>
              <w:jc w:val="center"/>
            </w:pPr>
            <w:r w:rsidRPr="00FA796F">
              <w:t>a.</w:t>
            </w:r>
          </w:p>
        </w:tc>
        <w:tc>
          <w:tcPr>
            <w:tcW w:w="3489" w:type="pct"/>
          </w:tcPr>
          <w:p w14:paraId="107130B4" w14:textId="77777777" w:rsidR="00794A2C" w:rsidRDefault="00794A2C" w:rsidP="00C6062F">
            <w:pPr>
              <w:jc w:val="both"/>
            </w:pPr>
            <w:r>
              <w:t xml:space="preserve">Illustrate the following MongoDB operations to organize bank account details such as customer name, </w:t>
            </w:r>
            <w:proofErr w:type="spellStart"/>
            <w:proofErr w:type="gramStart"/>
            <w:r>
              <w:t>accno</w:t>
            </w:r>
            <w:proofErr w:type="spellEnd"/>
            <w:r>
              <w:t>,  email</w:t>
            </w:r>
            <w:proofErr w:type="gramEnd"/>
            <w:r>
              <w:t>, phone, and balance using MongoDB shell commands.</w:t>
            </w:r>
          </w:p>
          <w:p w14:paraId="61662149" w14:textId="77777777" w:rsidR="00794A2C" w:rsidRDefault="00794A2C" w:rsidP="00C6062F">
            <w:pPr>
              <w:jc w:val="both"/>
            </w:pPr>
            <w:proofErr w:type="spellStart"/>
            <w:r>
              <w:t>i</w:t>
            </w:r>
            <w:proofErr w:type="spellEnd"/>
            <w:r>
              <w:t>) create database ‘</w:t>
            </w:r>
            <w:proofErr w:type="spellStart"/>
            <w:r>
              <w:t>ABC_Bank</w:t>
            </w:r>
            <w:proofErr w:type="spellEnd"/>
            <w:r>
              <w:t>’</w:t>
            </w:r>
          </w:p>
          <w:p w14:paraId="2617DAB1" w14:textId="77777777" w:rsidR="00794A2C" w:rsidRDefault="00794A2C" w:rsidP="00C6062F">
            <w:pPr>
              <w:jc w:val="both"/>
            </w:pPr>
            <w:r>
              <w:t>ii) create a collection ‘</w:t>
            </w:r>
            <w:proofErr w:type="spellStart"/>
            <w:r>
              <w:t>SavingAccount</w:t>
            </w:r>
            <w:proofErr w:type="spellEnd"/>
            <w:r>
              <w:t>’</w:t>
            </w:r>
          </w:p>
          <w:p w14:paraId="7C2D84B9" w14:textId="77777777" w:rsidR="00794A2C" w:rsidRDefault="00794A2C" w:rsidP="00C6062F">
            <w:pPr>
              <w:jc w:val="both"/>
            </w:pPr>
            <w:r>
              <w:t>iii) insert five account information</w:t>
            </w:r>
          </w:p>
          <w:p w14:paraId="7949B7E5" w14:textId="77777777" w:rsidR="00794A2C" w:rsidRDefault="00794A2C" w:rsidP="00C6062F">
            <w:pPr>
              <w:jc w:val="both"/>
            </w:pPr>
            <w:r>
              <w:t xml:space="preserve">iv) display the balance of a particular account </w:t>
            </w:r>
          </w:p>
          <w:p w14:paraId="1C20D4CA" w14:textId="77777777" w:rsidR="00794A2C" w:rsidRDefault="00794A2C" w:rsidP="00C6062F">
            <w:pPr>
              <w:jc w:val="both"/>
            </w:pPr>
            <w:r>
              <w:t>v) change the balance of a particular customer</w:t>
            </w:r>
          </w:p>
          <w:p w14:paraId="329001F4" w14:textId="77777777" w:rsidR="00794A2C" w:rsidRPr="00FA796F" w:rsidRDefault="00794A2C" w:rsidP="00C6062F">
            <w:pPr>
              <w:contextualSpacing/>
              <w:jc w:val="both"/>
            </w:pPr>
            <w:r>
              <w:t>vi) delete a particular customer’s detail</w:t>
            </w:r>
          </w:p>
        </w:tc>
        <w:tc>
          <w:tcPr>
            <w:tcW w:w="330" w:type="pct"/>
            <w:vAlign w:val="center"/>
          </w:tcPr>
          <w:p w14:paraId="59A7CCCC" w14:textId="77777777" w:rsidR="00794A2C" w:rsidRPr="00FA796F" w:rsidRDefault="00794A2C" w:rsidP="00C6062F">
            <w:pPr>
              <w:contextualSpacing/>
              <w:jc w:val="center"/>
            </w:pPr>
            <w:r w:rsidRPr="00FA796F">
              <w:t>CO</w:t>
            </w:r>
            <w:r>
              <w:t>3</w:t>
            </w:r>
          </w:p>
        </w:tc>
        <w:tc>
          <w:tcPr>
            <w:tcW w:w="264" w:type="pct"/>
            <w:vAlign w:val="center"/>
          </w:tcPr>
          <w:p w14:paraId="1568A22D" w14:textId="77777777" w:rsidR="00794A2C" w:rsidRPr="00FA796F" w:rsidRDefault="00794A2C" w:rsidP="00C6062F">
            <w:pPr>
              <w:contextualSpacing/>
              <w:jc w:val="center"/>
            </w:pPr>
            <w:r>
              <w:t>U</w:t>
            </w:r>
          </w:p>
        </w:tc>
        <w:tc>
          <w:tcPr>
            <w:tcW w:w="441" w:type="pct"/>
            <w:vAlign w:val="center"/>
          </w:tcPr>
          <w:p w14:paraId="6A2259AF" w14:textId="77777777" w:rsidR="00794A2C" w:rsidRPr="00FA796F" w:rsidRDefault="00794A2C" w:rsidP="00C6062F">
            <w:pPr>
              <w:contextualSpacing/>
              <w:jc w:val="center"/>
            </w:pPr>
            <w:r>
              <w:t>6</w:t>
            </w:r>
          </w:p>
        </w:tc>
      </w:tr>
      <w:tr w:rsidR="00794A2C" w:rsidRPr="00FA796F" w14:paraId="22138CB9" w14:textId="77777777" w:rsidTr="00794A2C">
        <w:trPr>
          <w:trHeight w:val="396"/>
        </w:trPr>
        <w:tc>
          <w:tcPr>
            <w:tcW w:w="281" w:type="pct"/>
            <w:vAlign w:val="center"/>
          </w:tcPr>
          <w:p w14:paraId="5F0C6250" w14:textId="77777777" w:rsidR="00794A2C" w:rsidRPr="00FA796F" w:rsidRDefault="00794A2C" w:rsidP="00C6062F">
            <w:pPr>
              <w:contextualSpacing/>
              <w:jc w:val="center"/>
            </w:pPr>
          </w:p>
        </w:tc>
        <w:tc>
          <w:tcPr>
            <w:tcW w:w="195" w:type="pct"/>
          </w:tcPr>
          <w:p w14:paraId="7924843B" w14:textId="77777777" w:rsidR="00794A2C" w:rsidRPr="00FA796F" w:rsidRDefault="00794A2C" w:rsidP="00C6062F">
            <w:pPr>
              <w:contextualSpacing/>
              <w:jc w:val="center"/>
            </w:pPr>
            <w:r w:rsidRPr="00FA796F">
              <w:t>b.</w:t>
            </w:r>
          </w:p>
        </w:tc>
        <w:tc>
          <w:tcPr>
            <w:tcW w:w="3489" w:type="pct"/>
          </w:tcPr>
          <w:p w14:paraId="08F1BE3A" w14:textId="77777777" w:rsidR="00794A2C" w:rsidRPr="00FA796F" w:rsidRDefault="00794A2C" w:rsidP="00C6062F">
            <w:pPr>
              <w:contextualSpacing/>
              <w:jc w:val="both"/>
              <w:rPr>
                <w:bCs/>
              </w:rPr>
            </w:pPr>
            <w:r>
              <w:t xml:space="preserve">Develop a Node JS program to display all the student details such as name, regno, email, </w:t>
            </w:r>
            <w:proofErr w:type="spellStart"/>
            <w:r>
              <w:t>cgpa</w:t>
            </w:r>
            <w:proofErr w:type="spellEnd"/>
            <w:r>
              <w:t>, and academic credits in a MongoDB database “College” with the collection “Students” using an HTML table layout.</w:t>
            </w:r>
          </w:p>
        </w:tc>
        <w:tc>
          <w:tcPr>
            <w:tcW w:w="330" w:type="pct"/>
            <w:vAlign w:val="center"/>
          </w:tcPr>
          <w:p w14:paraId="3D1B7509" w14:textId="77777777" w:rsidR="00794A2C" w:rsidRPr="00FA796F" w:rsidRDefault="00794A2C" w:rsidP="00C6062F">
            <w:pPr>
              <w:contextualSpacing/>
              <w:jc w:val="center"/>
            </w:pPr>
            <w:r w:rsidRPr="00FA796F">
              <w:t>CO</w:t>
            </w:r>
            <w:r>
              <w:t>4</w:t>
            </w:r>
          </w:p>
        </w:tc>
        <w:tc>
          <w:tcPr>
            <w:tcW w:w="264" w:type="pct"/>
            <w:vAlign w:val="center"/>
          </w:tcPr>
          <w:p w14:paraId="6165BC6D" w14:textId="77777777" w:rsidR="00794A2C" w:rsidRPr="00FA796F" w:rsidRDefault="00794A2C" w:rsidP="00C6062F">
            <w:pPr>
              <w:contextualSpacing/>
              <w:jc w:val="center"/>
            </w:pPr>
            <w:r>
              <w:t>A</w:t>
            </w:r>
          </w:p>
        </w:tc>
        <w:tc>
          <w:tcPr>
            <w:tcW w:w="441" w:type="pct"/>
            <w:vAlign w:val="center"/>
          </w:tcPr>
          <w:p w14:paraId="16FA797E" w14:textId="77777777" w:rsidR="00794A2C" w:rsidRPr="00FA796F" w:rsidRDefault="00794A2C" w:rsidP="00C6062F">
            <w:pPr>
              <w:contextualSpacing/>
              <w:jc w:val="center"/>
            </w:pPr>
            <w:r>
              <w:t>6</w:t>
            </w:r>
          </w:p>
        </w:tc>
      </w:tr>
    </w:tbl>
    <w:p w14:paraId="4B9AAADA" w14:textId="77777777" w:rsidR="00794A2C" w:rsidRPr="00461E79" w:rsidRDefault="00794A2C" w:rsidP="00794A2C">
      <w:pPr>
        <w:jc w:val="center"/>
        <w:rPr>
          <w:b/>
        </w:rPr>
      </w:pPr>
      <w:r w:rsidRPr="00461E79">
        <w:rPr>
          <w:noProof/>
        </w:rPr>
        <w:drawing>
          <wp:inline distT="0" distB="0" distL="0" distR="0" wp14:anchorId="7026EBA6" wp14:editId="202B2EBA">
            <wp:extent cx="5731510" cy="1076325"/>
            <wp:effectExtent l="0" t="0" r="0" b="0"/>
            <wp:docPr id="199232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76325"/>
                    </a:xfrm>
                    <a:prstGeom prst="rect">
                      <a:avLst/>
                    </a:prstGeom>
                  </pic:spPr>
                </pic:pic>
              </a:graphicData>
            </a:graphic>
          </wp:inline>
        </w:drawing>
      </w:r>
    </w:p>
    <w:p w14:paraId="0799446A" w14:textId="77777777" w:rsidR="00794A2C" w:rsidRPr="00461E79" w:rsidRDefault="00794A2C" w:rsidP="00794A2C">
      <w:pPr>
        <w:jc w:val="center"/>
        <w:rPr>
          <w:b/>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393"/>
        <w:gridCol w:w="1686"/>
        <w:gridCol w:w="851"/>
      </w:tblGrid>
      <w:tr w:rsidR="00794A2C" w:rsidRPr="00461E79" w14:paraId="21902E9D" w14:textId="77777777" w:rsidTr="00C6062F">
        <w:trPr>
          <w:trHeight w:val="397"/>
          <w:jc w:val="center"/>
        </w:trPr>
        <w:tc>
          <w:tcPr>
            <w:tcW w:w="1555" w:type="dxa"/>
            <w:vAlign w:val="center"/>
          </w:tcPr>
          <w:p w14:paraId="1DE25A78" w14:textId="77777777" w:rsidR="00794A2C" w:rsidRPr="00461E79" w:rsidRDefault="00794A2C" w:rsidP="00C6062F">
            <w:pPr>
              <w:pStyle w:val="Title"/>
              <w:contextualSpacing/>
              <w:jc w:val="left"/>
              <w:rPr>
                <w:b/>
                <w:szCs w:val="24"/>
              </w:rPr>
            </w:pPr>
            <w:r w:rsidRPr="00461E79">
              <w:rPr>
                <w:b/>
                <w:szCs w:val="24"/>
              </w:rPr>
              <w:t xml:space="preserve">Course Code      </w:t>
            </w:r>
          </w:p>
        </w:tc>
        <w:tc>
          <w:tcPr>
            <w:tcW w:w="6393" w:type="dxa"/>
            <w:vAlign w:val="center"/>
          </w:tcPr>
          <w:p w14:paraId="0FB57DC5" w14:textId="77777777" w:rsidR="00794A2C" w:rsidRPr="00461E79" w:rsidRDefault="00794A2C" w:rsidP="00C6062F">
            <w:pPr>
              <w:pStyle w:val="Title"/>
              <w:contextualSpacing/>
              <w:jc w:val="left"/>
              <w:rPr>
                <w:b/>
                <w:bCs/>
                <w:szCs w:val="24"/>
              </w:rPr>
            </w:pPr>
            <w:r w:rsidRPr="00461E79">
              <w:rPr>
                <w:b/>
                <w:bCs/>
                <w:szCs w:val="24"/>
              </w:rPr>
              <w:t>20CS2056</w:t>
            </w:r>
          </w:p>
        </w:tc>
        <w:tc>
          <w:tcPr>
            <w:tcW w:w="1686" w:type="dxa"/>
            <w:vAlign w:val="center"/>
          </w:tcPr>
          <w:p w14:paraId="40A6AFAE" w14:textId="77777777" w:rsidR="00794A2C" w:rsidRPr="00461E79" w:rsidRDefault="00794A2C" w:rsidP="00C6062F">
            <w:pPr>
              <w:pStyle w:val="Title"/>
              <w:ind w:left="-468" w:firstLine="468"/>
              <w:contextualSpacing/>
              <w:jc w:val="left"/>
              <w:rPr>
                <w:szCs w:val="24"/>
              </w:rPr>
            </w:pPr>
            <w:r w:rsidRPr="00461E79">
              <w:rPr>
                <w:b/>
                <w:bCs/>
                <w:szCs w:val="24"/>
              </w:rPr>
              <w:t xml:space="preserve">Duration       </w:t>
            </w:r>
          </w:p>
        </w:tc>
        <w:tc>
          <w:tcPr>
            <w:tcW w:w="851" w:type="dxa"/>
            <w:vAlign w:val="center"/>
          </w:tcPr>
          <w:p w14:paraId="55AE7A21" w14:textId="77777777" w:rsidR="00794A2C" w:rsidRPr="00461E79" w:rsidRDefault="00794A2C" w:rsidP="00C6062F">
            <w:pPr>
              <w:pStyle w:val="Title"/>
              <w:contextualSpacing/>
              <w:jc w:val="left"/>
              <w:rPr>
                <w:b/>
                <w:szCs w:val="24"/>
              </w:rPr>
            </w:pPr>
            <w:r w:rsidRPr="00461E79">
              <w:rPr>
                <w:b/>
                <w:szCs w:val="24"/>
              </w:rPr>
              <w:t>3hrs</w:t>
            </w:r>
          </w:p>
        </w:tc>
      </w:tr>
      <w:tr w:rsidR="00794A2C" w:rsidRPr="00461E79" w14:paraId="3941CD63" w14:textId="77777777" w:rsidTr="00C6062F">
        <w:trPr>
          <w:trHeight w:val="397"/>
          <w:jc w:val="center"/>
        </w:trPr>
        <w:tc>
          <w:tcPr>
            <w:tcW w:w="1555" w:type="dxa"/>
            <w:vAlign w:val="center"/>
          </w:tcPr>
          <w:p w14:paraId="335902B8" w14:textId="77777777" w:rsidR="00794A2C" w:rsidRPr="00461E79" w:rsidRDefault="00794A2C" w:rsidP="00C6062F">
            <w:pPr>
              <w:pStyle w:val="Title"/>
              <w:ind w:right="-160"/>
              <w:contextualSpacing/>
              <w:jc w:val="left"/>
              <w:rPr>
                <w:b/>
                <w:szCs w:val="24"/>
              </w:rPr>
            </w:pPr>
            <w:r w:rsidRPr="00461E79">
              <w:rPr>
                <w:b/>
                <w:szCs w:val="24"/>
              </w:rPr>
              <w:t xml:space="preserve">Course Name     </w:t>
            </w:r>
          </w:p>
        </w:tc>
        <w:tc>
          <w:tcPr>
            <w:tcW w:w="6393" w:type="dxa"/>
            <w:vAlign w:val="center"/>
          </w:tcPr>
          <w:p w14:paraId="78CA23D5" w14:textId="77777777" w:rsidR="00794A2C" w:rsidRPr="00461E79" w:rsidRDefault="00794A2C" w:rsidP="00C6062F">
            <w:pPr>
              <w:pStyle w:val="Title"/>
              <w:contextualSpacing/>
              <w:jc w:val="left"/>
              <w:rPr>
                <w:b/>
                <w:bCs/>
                <w:szCs w:val="24"/>
              </w:rPr>
            </w:pPr>
            <w:r w:rsidRPr="00461E79">
              <w:rPr>
                <w:b/>
                <w:bCs/>
                <w:szCs w:val="24"/>
              </w:rPr>
              <w:t>WEB TECHNOLOGY</w:t>
            </w:r>
          </w:p>
        </w:tc>
        <w:tc>
          <w:tcPr>
            <w:tcW w:w="1686" w:type="dxa"/>
            <w:vAlign w:val="center"/>
          </w:tcPr>
          <w:p w14:paraId="7DCD9E28" w14:textId="77777777" w:rsidR="00794A2C" w:rsidRPr="00461E79" w:rsidRDefault="00794A2C" w:rsidP="00C6062F">
            <w:pPr>
              <w:pStyle w:val="Title"/>
              <w:contextualSpacing/>
              <w:jc w:val="left"/>
              <w:rPr>
                <w:b/>
                <w:bCs/>
                <w:szCs w:val="24"/>
              </w:rPr>
            </w:pPr>
            <w:r w:rsidRPr="00461E79">
              <w:rPr>
                <w:b/>
                <w:bCs/>
                <w:szCs w:val="24"/>
              </w:rPr>
              <w:t xml:space="preserve">Max. Marks </w:t>
            </w:r>
          </w:p>
        </w:tc>
        <w:tc>
          <w:tcPr>
            <w:tcW w:w="851" w:type="dxa"/>
            <w:vAlign w:val="center"/>
          </w:tcPr>
          <w:p w14:paraId="5439676E" w14:textId="77777777" w:rsidR="00794A2C" w:rsidRPr="00461E79" w:rsidRDefault="00794A2C" w:rsidP="00C6062F">
            <w:pPr>
              <w:pStyle w:val="Title"/>
              <w:contextualSpacing/>
              <w:jc w:val="left"/>
              <w:rPr>
                <w:b/>
                <w:szCs w:val="24"/>
              </w:rPr>
            </w:pPr>
            <w:r w:rsidRPr="00461E79">
              <w:rPr>
                <w:b/>
                <w:szCs w:val="24"/>
              </w:rPr>
              <w:t>100</w:t>
            </w:r>
          </w:p>
        </w:tc>
      </w:tr>
    </w:tbl>
    <w:p w14:paraId="2C71346B" w14:textId="77777777" w:rsidR="00794A2C" w:rsidRPr="00461E79" w:rsidRDefault="00794A2C" w:rsidP="00794A2C">
      <w:pPr>
        <w:ind w:left="720"/>
        <w:contextualSpacing/>
        <w:rPr>
          <w:highlight w:val="yellow"/>
        </w:rPr>
      </w:pPr>
    </w:p>
    <w:tbl>
      <w:tblPr>
        <w:tblStyle w:val="TableGrid"/>
        <w:tblW w:w="5156" w:type="pct"/>
        <w:tblInd w:w="-147" w:type="dxa"/>
        <w:tblLayout w:type="fixed"/>
        <w:tblLook w:val="04A0" w:firstRow="1" w:lastRow="0" w:firstColumn="1" w:lastColumn="0" w:noHBand="0" w:noVBand="1"/>
      </w:tblPr>
      <w:tblGrid>
        <w:gridCol w:w="507"/>
        <w:gridCol w:w="351"/>
        <w:gridCol w:w="6179"/>
        <w:gridCol w:w="721"/>
        <w:gridCol w:w="660"/>
        <w:gridCol w:w="879"/>
      </w:tblGrid>
      <w:tr w:rsidR="00794A2C" w:rsidRPr="00461E79" w14:paraId="58103499" w14:textId="77777777" w:rsidTr="00C6062F">
        <w:trPr>
          <w:trHeight w:val="551"/>
        </w:trPr>
        <w:tc>
          <w:tcPr>
            <w:tcW w:w="272" w:type="pct"/>
            <w:vAlign w:val="center"/>
          </w:tcPr>
          <w:p w14:paraId="0DF4C477" w14:textId="77777777" w:rsidR="00794A2C" w:rsidRPr="00461E79" w:rsidRDefault="00794A2C" w:rsidP="00C6062F">
            <w:pPr>
              <w:spacing w:line="276" w:lineRule="auto"/>
              <w:contextualSpacing/>
              <w:jc w:val="center"/>
              <w:rPr>
                <w:b/>
              </w:rPr>
            </w:pPr>
            <w:r w:rsidRPr="00461E79">
              <w:rPr>
                <w:b/>
              </w:rPr>
              <w:t>Q. No.</w:t>
            </w:r>
          </w:p>
        </w:tc>
        <w:tc>
          <w:tcPr>
            <w:tcW w:w="3512" w:type="pct"/>
            <w:gridSpan w:val="2"/>
            <w:vAlign w:val="center"/>
          </w:tcPr>
          <w:p w14:paraId="0221C9AC" w14:textId="77777777" w:rsidR="00794A2C" w:rsidRPr="00461E79" w:rsidRDefault="00794A2C" w:rsidP="00C6062F">
            <w:pPr>
              <w:spacing w:line="276" w:lineRule="auto"/>
              <w:contextualSpacing/>
              <w:jc w:val="center"/>
              <w:rPr>
                <w:b/>
              </w:rPr>
            </w:pPr>
            <w:r w:rsidRPr="00461E79">
              <w:rPr>
                <w:b/>
              </w:rPr>
              <w:t>Questions</w:t>
            </w:r>
          </w:p>
        </w:tc>
        <w:tc>
          <w:tcPr>
            <w:tcW w:w="388" w:type="pct"/>
            <w:vAlign w:val="center"/>
          </w:tcPr>
          <w:p w14:paraId="6542870D" w14:textId="77777777" w:rsidR="00794A2C" w:rsidRPr="00461E79" w:rsidRDefault="00794A2C" w:rsidP="00C6062F">
            <w:pPr>
              <w:spacing w:line="276" w:lineRule="auto"/>
              <w:contextualSpacing/>
              <w:jc w:val="center"/>
              <w:rPr>
                <w:b/>
              </w:rPr>
            </w:pPr>
            <w:r w:rsidRPr="00461E79">
              <w:rPr>
                <w:b/>
              </w:rPr>
              <w:t>CO</w:t>
            </w:r>
          </w:p>
        </w:tc>
        <w:tc>
          <w:tcPr>
            <w:tcW w:w="355" w:type="pct"/>
            <w:vAlign w:val="center"/>
          </w:tcPr>
          <w:p w14:paraId="4443E713" w14:textId="77777777" w:rsidR="00794A2C" w:rsidRPr="00461E79" w:rsidRDefault="00794A2C" w:rsidP="00C6062F">
            <w:pPr>
              <w:spacing w:line="276" w:lineRule="auto"/>
              <w:contextualSpacing/>
              <w:jc w:val="center"/>
              <w:rPr>
                <w:b/>
              </w:rPr>
            </w:pPr>
            <w:r w:rsidRPr="00461E79">
              <w:rPr>
                <w:b/>
              </w:rPr>
              <w:t>BL</w:t>
            </w:r>
          </w:p>
        </w:tc>
        <w:tc>
          <w:tcPr>
            <w:tcW w:w="473" w:type="pct"/>
            <w:vAlign w:val="center"/>
          </w:tcPr>
          <w:p w14:paraId="7C049D37" w14:textId="77777777" w:rsidR="00794A2C" w:rsidRPr="00461E79" w:rsidRDefault="00794A2C" w:rsidP="00C6062F">
            <w:pPr>
              <w:spacing w:line="276" w:lineRule="auto"/>
              <w:contextualSpacing/>
              <w:jc w:val="center"/>
              <w:rPr>
                <w:b/>
              </w:rPr>
            </w:pPr>
            <w:r w:rsidRPr="00461E79">
              <w:rPr>
                <w:b/>
              </w:rPr>
              <w:t>Marks</w:t>
            </w:r>
          </w:p>
        </w:tc>
      </w:tr>
      <w:tr w:rsidR="00794A2C" w:rsidRPr="00461E79" w14:paraId="62310F1F" w14:textId="77777777" w:rsidTr="00C6062F">
        <w:trPr>
          <w:trHeight w:val="487"/>
        </w:trPr>
        <w:tc>
          <w:tcPr>
            <w:tcW w:w="5000" w:type="pct"/>
            <w:gridSpan w:val="6"/>
            <w:vAlign w:val="center"/>
          </w:tcPr>
          <w:p w14:paraId="00BEC7E6" w14:textId="77777777" w:rsidR="00794A2C" w:rsidRPr="00461E79" w:rsidRDefault="00794A2C" w:rsidP="00C6062F">
            <w:pPr>
              <w:spacing w:line="276" w:lineRule="auto"/>
              <w:contextualSpacing/>
              <w:jc w:val="center"/>
              <w:rPr>
                <w:b/>
                <w:u w:val="single"/>
              </w:rPr>
            </w:pPr>
            <w:r w:rsidRPr="00461E79">
              <w:rPr>
                <w:b/>
                <w:u w:val="single"/>
              </w:rPr>
              <w:t>PART – A (10 X 1 = 10 MARKS)</w:t>
            </w:r>
          </w:p>
          <w:p w14:paraId="32076EC3" w14:textId="77777777" w:rsidR="00794A2C" w:rsidRPr="00461E79" w:rsidRDefault="00794A2C" w:rsidP="00C6062F">
            <w:pPr>
              <w:spacing w:line="276" w:lineRule="auto"/>
              <w:contextualSpacing/>
              <w:jc w:val="center"/>
              <w:rPr>
                <w:b/>
              </w:rPr>
            </w:pPr>
            <w:r w:rsidRPr="00461E79">
              <w:rPr>
                <w:b/>
              </w:rPr>
              <w:t>(Answer all the questions)</w:t>
            </w:r>
          </w:p>
        </w:tc>
      </w:tr>
      <w:tr w:rsidR="00794A2C" w:rsidRPr="00461E79" w14:paraId="0309810E" w14:textId="77777777" w:rsidTr="00C6062F">
        <w:trPr>
          <w:trHeight w:val="70"/>
        </w:trPr>
        <w:tc>
          <w:tcPr>
            <w:tcW w:w="272" w:type="pct"/>
            <w:vAlign w:val="center"/>
          </w:tcPr>
          <w:p w14:paraId="0F1E0D44" w14:textId="77777777" w:rsidR="00794A2C" w:rsidRPr="00461E79" w:rsidRDefault="00794A2C" w:rsidP="00C6062F">
            <w:pPr>
              <w:spacing w:line="276" w:lineRule="auto"/>
              <w:contextualSpacing/>
              <w:jc w:val="center"/>
            </w:pPr>
            <w:r w:rsidRPr="00461E79">
              <w:t>1.</w:t>
            </w:r>
          </w:p>
        </w:tc>
        <w:tc>
          <w:tcPr>
            <w:tcW w:w="3512" w:type="pct"/>
            <w:gridSpan w:val="2"/>
            <w:vAlign w:val="bottom"/>
          </w:tcPr>
          <w:p w14:paraId="0EEFA234" w14:textId="77777777" w:rsidR="00794A2C" w:rsidRPr="00461E79" w:rsidRDefault="00794A2C" w:rsidP="00C6062F">
            <w:pPr>
              <w:autoSpaceDE w:val="0"/>
              <w:autoSpaceDN w:val="0"/>
              <w:adjustRightInd w:val="0"/>
              <w:spacing w:line="276" w:lineRule="auto"/>
              <w:contextualSpacing/>
              <w:jc w:val="both"/>
            </w:pPr>
            <w:r w:rsidRPr="00461E79">
              <w:t>Which tag is used to create a paragraph in HTML?</w:t>
            </w:r>
          </w:p>
        </w:tc>
        <w:tc>
          <w:tcPr>
            <w:tcW w:w="388" w:type="pct"/>
            <w:vAlign w:val="center"/>
          </w:tcPr>
          <w:p w14:paraId="1A2E56B8" w14:textId="77777777" w:rsidR="00794A2C" w:rsidRPr="00461E79" w:rsidRDefault="00794A2C" w:rsidP="00C6062F">
            <w:pPr>
              <w:spacing w:line="276" w:lineRule="auto"/>
              <w:contextualSpacing/>
              <w:jc w:val="center"/>
            </w:pPr>
            <w:r w:rsidRPr="00461E79">
              <w:t>CO1</w:t>
            </w:r>
          </w:p>
        </w:tc>
        <w:tc>
          <w:tcPr>
            <w:tcW w:w="355" w:type="pct"/>
            <w:vAlign w:val="center"/>
          </w:tcPr>
          <w:p w14:paraId="7EC1A2A9" w14:textId="77777777" w:rsidR="00794A2C" w:rsidRPr="00461E79" w:rsidRDefault="00794A2C" w:rsidP="00C6062F">
            <w:pPr>
              <w:spacing w:line="276" w:lineRule="auto"/>
              <w:contextualSpacing/>
              <w:jc w:val="center"/>
            </w:pPr>
            <w:r w:rsidRPr="00461E79">
              <w:t>A</w:t>
            </w:r>
          </w:p>
        </w:tc>
        <w:tc>
          <w:tcPr>
            <w:tcW w:w="473" w:type="pct"/>
            <w:vAlign w:val="center"/>
          </w:tcPr>
          <w:p w14:paraId="658A3B15" w14:textId="77777777" w:rsidR="00794A2C" w:rsidRPr="00461E79" w:rsidRDefault="00794A2C" w:rsidP="00C6062F">
            <w:pPr>
              <w:spacing w:line="276" w:lineRule="auto"/>
              <w:contextualSpacing/>
              <w:jc w:val="center"/>
            </w:pPr>
            <w:r w:rsidRPr="00461E79">
              <w:t>1</w:t>
            </w:r>
          </w:p>
        </w:tc>
      </w:tr>
      <w:tr w:rsidR="00794A2C" w:rsidRPr="00461E79" w14:paraId="5676A685" w14:textId="77777777" w:rsidTr="00C6062F">
        <w:trPr>
          <w:trHeight w:val="70"/>
        </w:trPr>
        <w:tc>
          <w:tcPr>
            <w:tcW w:w="272" w:type="pct"/>
            <w:vAlign w:val="center"/>
          </w:tcPr>
          <w:p w14:paraId="1EA8A332" w14:textId="77777777" w:rsidR="00794A2C" w:rsidRPr="00461E79" w:rsidRDefault="00794A2C" w:rsidP="00C6062F">
            <w:pPr>
              <w:spacing w:line="276" w:lineRule="auto"/>
              <w:contextualSpacing/>
              <w:jc w:val="center"/>
            </w:pPr>
            <w:r w:rsidRPr="00461E79">
              <w:t>2.</w:t>
            </w:r>
          </w:p>
        </w:tc>
        <w:tc>
          <w:tcPr>
            <w:tcW w:w="3512" w:type="pct"/>
            <w:gridSpan w:val="2"/>
            <w:vAlign w:val="bottom"/>
          </w:tcPr>
          <w:p w14:paraId="468975FB" w14:textId="77777777" w:rsidR="00794A2C" w:rsidRPr="00461E79" w:rsidRDefault="00794A2C" w:rsidP="00C6062F">
            <w:pPr>
              <w:shd w:val="clear" w:color="auto" w:fill="FFFFFF"/>
              <w:spacing w:line="276" w:lineRule="auto"/>
              <w:jc w:val="both"/>
              <w:outlineLvl w:val="2"/>
            </w:pPr>
            <w:r w:rsidRPr="00461E79">
              <w:t>Define style sheet.</w:t>
            </w:r>
          </w:p>
        </w:tc>
        <w:tc>
          <w:tcPr>
            <w:tcW w:w="388" w:type="pct"/>
            <w:vAlign w:val="center"/>
          </w:tcPr>
          <w:p w14:paraId="227FED3C" w14:textId="77777777" w:rsidR="00794A2C" w:rsidRPr="00461E79" w:rsidRDefault="00794A2C" w:rsidP="00C6062F">
            <w:pPr>
              <w:spacing w:line="276" w:lineRule="auto"/>
              <w:contextualSpacing/>
              <w:jc w:val="center"/>
            </w:pPr>
            <w:r w:rsidRPr="00461E79">
              <w:t>CO1</w:t>
            </w:r>
          </w:p>
        </w:tc>
        <w:tc>
          <w:tcPr>
            <w:tcW w:w="355" w:type="pct"/>
            <w:vAlign w:val="center"/>
          </w:tcPr>
          <w:p w14:paraId="20BCE27A" w14:textId="77777777" w:rsidR="00794A2C" w:rsidRPr="00461E79" w:rsidRDefault="00794A2C" w:rsidP="00C6062F">
            <w:pPr>
              <w:spacing w:line="276" w:lineRule="auto"/>
              <w:contextualSpacing/>
              <w:jc w:val="center"/>
            </w:pPr>
            <w:r w:rsidRPr="00461E79">
              <w:t>R</w:t>
            </w:r>
          </w:p>
        </w:tc>
        <w:tc>
          <w:tcPr>
            <w:tcW w:w="473" w:type="pct"/>
            <w:vAlign w:val="center"/>
          </w:tcPr>
          <w:p w14:paraId="09492755" w14:textId="77777777" w:rsidR="00794A2C" w:rsidRPr="00461E79" w:rsidRDefault="00794A2C" w:rsidP="00C6062F">
            <w:pPr>
              <w:spacing w:line="276" w:lineRule="auto"/>
              <w:contextualSpacing/>
              <w:jc w:val="center"/>
            </w:pPr>
            <w:r w:rsidRPr="00461E79">
              <w:t>1</w:t>
            </w:r>
          </w:p>
        </w:tc>
      </w:tr>
      <w:tr w:rsidR="00794A2C" w:rsidRPr="00461E79" w14:paraId="58FCFB38" w14:textId="77777777" w:rsidTr="00C6062F">
        <w:trPr>
          <w:trHeight w:val="70"/>
        </w:trPr>
        <w:tc>
          <w:tcPr>
            <w:tcW w:w="272" w:type="pct"/>
            <w:vAlign w:val="center"/>
          </w:tcPr>
          <w:p w14:paraId="20DF1077" w14:textId="77777777" w:rsidR="00794A2C" w:rsidRPr="00461E79" w:rsidRDefault="00794A2C" w:rsidP="00C6062F">
            <w:pPr>
              <w:spacing w:line="276" w:lineRule="auto"/>
              <w:contextualSpacing/>
              <w:jc w:val="center"/>
            </w:pPr>
            <w:r w:rsidRPr="00461E79">
              <w:t>3.</w:t>
            </w:r>
          </w:p>
        </w:tc>
        <w:tc>
          <w:tcPr>
            <w:tcW w:w="3512" w:type="pct"/>
            <w:gridSpan w:val="2"/>
            <w:vAlign w:val="bottom"/>
          </w:tcPr>
          <w:p w14:paraId="28875809" w14:textId="77777777" w:rsidR="00794A2C" w:rsidRPr="00461E79" w:rsidRDefault="00794A2C" w:rsidP="00C6062F">
            <w:pPr>
              <w:spacing w:line="276" w:lineRule="auto"/>
              <w:contextualSpacing/>
              <w:jc w:val="both"/>
            </w:pPr>
            <w:r w:rsidRPr="00461E79">
              <w:t>Define DOM.</w:t>
            </w:r>
          </w:p>
        </w:tc>
        <w:tc>
          <w:tcPr>
            <w:tcW w:w="388" w:type="pct"/>
            <w:vAlign w:val="center"/>
          </w:tcPr>
          <w:p w14:paraId="6B490A96" w14:textId="77777777" w:rsidR="00794A2C" w:rsidRPr="00461E79" w:rsidRDefault="00794A2C" w:rsidP="00C6062F">
            <w:pPr>
              <w:spacing w:line="276" w:lineRule="auto"/>
              <w:contextualSpacing/>
              <w:jc w:val="center"/>
            </w:pPr>
            <w:r w:rsidRPr="00461E79">
              <w:t>CO1</w:t>
            </w:r>
          </w:p>
        </w:tc>
        <w:tc>
          <w:tcPr>
            <w:tcW w:w="355" w:type="pct"/>
          </w:tcPr>
          <w:p w14:paraId="6C281AF8" w14:textId="77777777" w:rsidR="00794A2C" w:rsidRPr="00461E79" w:rsidRDefault="00794A2C" w:rsidP="00C6062F">
            <w:pPr>
              <w:spacing w:line="276" w:lineRule="auto"/>
              <w:contextualSpacing/>
              <w:jc w:val="center"/>
            </w:pPr>
            <w:r w:rsidRPr="00461E79">
              <w:t>R</w:t>
            </w:r>
          </w:p>
        </w:tc>
        <w:tc>
          <w:tcPr>
            <w:tcW w:w="473" w:type="pct"/>
            <w:vAlign w:val="center"/>
          </w:tcPr>
          <w:p w14:paraId="599F8D4F" w14:textId="77777777" w:rsidR="00794A2C" w:rsidRPr="00461E79" w:rsidRDefault="00794A2C" w:rsidP="00C6062F">
            <w:pPr>
              <w:spacing w:line="276" w:lineRule="auto"/>
              <w:contextualSpacing/>
              <w:jc w:val="center"/>
            </w:pPr>
            <w:r w:rsidRPr="00461E79">
              <w:t>1</w:t>
            </w:r>
          </w:p>
        </w:tc>
      </w:tr>
      <w:tr w:rsidR="00794A2C" w:rsidRPr="00461E79" w14:paraId="21656B61" w14:textId="77777777" w:rsidTr="00C6062F">
        <w:trPr>
          <w:trHeight w:val="70"/>
        </w:trPr>
        <w:tc>
          <w:tcPr>
            <w:tcW w:w="272" w:type="pct"/>
            <w:vAlign w:val="center"/>
          </w:tcPr>
          <w:p w14:paraId="7C3E8648" w14:textId="77777777" w:rsidR="00794A2C" w:rsidRPr="00461E79" w:rsidRDefault="00794A2C" w:rsidP="00C6062F">
            <w:pPr>
              <w:spacing w:line="276" w:lineRule="auto"/>
              <w:contextualSpacing/>
              <w:jc w:val="center"/>
            </w:pPr>
            <w:r w:rsidRPr="00461E79">
              <w:t>4.</w:t>
            </w:r>
          </w:p>
        </w:tc>
        <w:tc>
          <w:tcPr>
            <w:tcW w:w="3512" w:type="pct"/>
            <w:gridSpan w:val="2"/>
            <w:vAlign w:val="bottom"/>
          </w:tcPr>
          <w:p w14:paraId="05B26A6D" w14:textId="77777777" w:rsidR="00794A2C" w:rsidRPr="00461E79" w:rsidRDefault="00794A2C" w:rsidP="00C6062F">
            <w:pPr>
              <w:pStyle w:val="Default"/>
              <w:spacing w:line="276" w:lineRule="auto"/>
              <w:contextualSpacing/>
              <w:jc w:val="both"/>
              <w:rPr>
                <w:color w:val="auto"/>
              </w:rPr>
            </w:pPr>
            <w:r w:rsidRPr="00461E79">
              <w:rPr>
                <w:color w:val="auto"/>
                <w:shd w:val="clear" w:color="auto" w:fill="FFFFFF"/>
              </w:rPr>
              <w:t>Expand JSON.</w:t>
            </w:r>
          </w:p>
        </w:tc>
        <w:tc>
          <w:tcPr>
            <w:tcW w:w="388" w:type="pct"/>
            <w:vAlign w:val="center"/>
          </w:tcPr>
          <w:p w14:paraId="28A98B3A" w14:textId="77777777" w:rsidR="00794A2C" w:rsidRPr="00461E79" w:rsidRDefault="00794A2C" w:rsidP="00C6062F">
            <w:pPr>
              <w:spacing w:line="276" w:lineRule="auto"/>
              <w:contextualSpacing/>
              <w:jc w:val="center"/>
            </w:pPr>
            <w:r w:rsidRPr="00461E79">
              <w:t>CO1</w:t>
            </w:r>
          </w:p>
        </w:tc>
        <w:tc>
          <w:tcPr>
            <w:tcW w:w="355" w:type="pct"/>
          </w:tcPr>
          <w:p w14:paraId="0B4EE952" w14:textId="77777777" w:rsidR="00794A2C" w:rsidRPr="00461E79" w:rsidRDefault="00794A2C" w:rsidP="00C6062F">
            <w:pPr>
              <w:spacing w:line="276" w:lineRule="auto"/>
              <w:contextualSpacing/>
              <w:jc w:val="center"/>
            </w:pPr>
            <w:r w:rsidRPr="00461E79">
              <w:t>R</w:t>
            </w:r>
          </w:p>
        </w:tc>
        <w:tc>
          <w:tcPr>
            <w:tcW w:w="473" w:type="pct"/>
            <w:vAlign w:val="center"/>
          </w:tcPr>
          <w:p w14:paraId="6D599992" w14:textId="77777777" w:rsidR="00794A2C" w:rsidRPr="00461E79" w:rsidRDefault="00794A2C" w:rsidP="00C6062F">
            <w:pPr>
              <w:spacing w:line="276" w:lineRule="auto"/>
              <w:contextualSpacing/>
              <w:jc w:val="center"/>
            </w:pPr>
            <w:r w:rsidRPr="00461E79">
              <w:t>1</w:t>
            </w:r>
          </w:p>
        </w:tc>
      </w:tr>
      <w:tr w:rsidR="00794A2C" w:rsidRPr="00461E79" w14:paraId="7D560D9B" w14:textId="77777777" w:rsidTr="00C6062F">
        <w:trPr>
          <w:trHeight w:val="70"/>
        </w:trPr>
        <w:tc>
          <w:tcPr>
            <w:tcW w:w="272" w:type="pct"/>
            <w:vAlign w:val="center"/>
          </w:tcPr>
          <w:p w14:paraId="4AD52D19" w14:textId="77777777" w:rsidR="00794A2C" w:rsidRPr="00461E79" w:rsidRDefault="00794A2C" w:rsidP="00C6062F">
            <w:pPr>
              <w:spacing w:line="276" w:lineRule="auto"/>
              <w:contextualSpacing/>
              <w:jc w:val="center"/>
            </w:pPr>
            <w:r w:rsidRPr="00461E79">
              <w:t>5.</w:t>
            </w:r>
          </w:p>
        </w:tc>
        <w:tc>
          <w:tcPr>
            <w:tcW w:w="3512" w:type="pct"/>
            <w:gridSpan w:val="2"/>
            <w:vAlign w:val="bottom"/>
          </w:tcPr>
          <w:p w14:paraId="6F2FEF25" w14:textId="77777777" w:rsidR="00794A2C" w:rsidRPr="00461E79" w:rsidRDefault="00794A2C" w:rsidP="00C6062F">
            <w:pPr>
              <w:pStyle w:val="Default"/>
              <w:spacing w:line="276" w:lineRule="auto"/>
              <w:contextualSpacing/>
              <w:jc w:val="both"/>
            </w:pPr>
            <w:r w:rsidRPr="00461E79">
              <w:rPr>
                <w:color w:val="000000" w:themeColor="text1"/>
              </w:rPr>
              <w:t>Identify the purpose of JSON.</w:t>
            </w:r>
          </w:p>
        </w:tc>
        <w:tc>
          <w:tcPr>
            <w:tcW w:w="388" w:type="pct"/>
            <w:vAlign w:val="center"/>
          </w:tcPr>
          <w:p w14:paraId="1CF66132" w14:textId="77777777" w:rsidR="00794A2C" w:rsidRPr="00461E79" w:rsidRDefault="00794A2C" w:rsidP="00C6062F">
            <w:pPr>
              <w:spacing w:line="276" w:lineRule="auto"/>
              <w:contextualSpacing/>
              <w:jc w:val="center"/>
            </w:pPr>
            <w:r w:rsidRPr="00461E79">
              <w:t>CO1</w:t>
            </w:r>
          </w:p>
        </w:tc>
        <w:tc>
          <w:tcPr>
            <w:tcW w:w="355" w:type="pct"/>
            <w:vAlign w:val="center"/>
          </w:tcPr>
          <w:p w14:paraId="32FB6D4B" w14:textId="77777777" w:rsidR="00794A2C" w:rsidRPr="00461E79" w:rsidRDefault="00794A2C" w:rsidP="00C6062F">
            <w:pPr>
              <w:spacing w:line="276" w:lineRule="auto"/>
              <w:contextualSpacing/>
              <w:jc w:val="center"/>
            </w:pPr>
            <w:r w:rsidRPr="00461E79">
              <w:t>A</w:t>
            </w:r>
          </w:p>
        </w:tc>
        <w:tc>
          <w:tcPr>
            <w:tcW w:w="473" w:type="pct"/>
            <w:vAlign w:val="center"/>
          </w:tcPr>
          <w:p w14:paraId="729C9D93" w14:textId="77777777" w:rsidR="00794A2C" w:rsidRPr="00461E79" w:rsidRDefault="00794A2C" w:rsidP="00C6062F">
            <w:pPr>
              <w:spacing w:line="276" w:lineRule="auto"/>
              <w:contextualSpacing/>
              <w:jc w:val="center"/>
            </w:pPr>
            <w:r w:rsidRPr="00461E79">
              <w:t>1</w:t>
            </w:r>
          </w:p>
        </w:tc>
      </w:tr>
      <w:tr w:rsidR="00794A2C" w:rsidRPr="00461E79" w14:paraId="6B957F42" w14:textId="77777777" w:rsidTr="00C6062F">
        <w:trPr>
          <w:trHeight w:val="72"/>
        </w:trPr>
        <w:tc>
          <w:tcPr>
            <w:tcW w:w="272" w:type="pct"/>
            <w:vAlign w:val="center"/>
          </w:tcPr>
          <w:p w14:paraId="6954E13A" w14:textId="77777777" w:rsidR="00794A2C" w:rsidRPr="00461E79" w:rsidRDefault="00794A2C" w:rsidP="00C6062F">
            <w:pPr>
              <w:spacing w:line="276" w:lineRule="auto"/>
              <w:contextualSpacing/>
              <w:jc w:val="center"/>
            </w:pPr>
            <w:r w:rsidRPr="00461E79">
              <w:t>6.</w:t>
            </w:r>
          </w:p>
        </w:tc>
        <w:tc>
          <w:tcPr>
            <w:tcW w:w="3512" w:type="pct"/>
            <w:gridSpan w:val="2"/>
            <w:vAlign w:val="bottom"/>
          </w:tcPr>
          <w:p w14:paraId="785159E4" w14:textId="77777777" w:rsidR="00794A2C" w:rsidRPr="00461E79" w:rsidRDefault="00794A2C" w:rsidP="00C6062F">
            <w:pPr>
              <w:shd w:val="clear" w:color="auto" w:fill="FFFFFF"/>
              <w:spacing w:line="276" w:lineRule="auto"/>
              <w:outlineLvl w:val="2"/>
            </w:pPr>
            <w:r w:rsidRPr="00461E79">
              <w:rPr>
                <w:bCs/>
              </w:rPr>
              <w:t>Is AngularJS a structural framework? Justify it.</w:t>
            </w:r>
          </w:p>
        </w:tc>
        <w:tc>
          <w:tcPr>
            <w:tcW w:w="388" w:type="pct"/>
            <w:vAlign w:val="center"/>
          </w:tcPr>
          <w:p w14:paraId="63F26847" w14:textId="77777777" w:rsidR="00794A2C" w:rsidRPr="00461E79" w:rsidRDefault="00794A2C" w:rsidP="00C6062F">
            <w:pPr>
              <w:spacing w:line="276" w:lineRule="auto"/>
              <w:contextualSpacing/>
              <w:jc w:val="center"/>
            </w:pPr>
            <w:r w:rsidRPr="00461E79">
              <w:t>CO</w:t>
            </w:r>
          </w:p>
        </w:tc>
        <w:tc>
          <w:tcPr>
            <w:tcW w:w="355" w:type="pct"/>
            <w:vAlign w:val="center"/>
          </w:tcPr>
          <w:p w14:paraId="65974DB9" w14:textId="77777777" w:rsidR="00794A2C" w:rsidRPr="00461E79" w:rsidRDefault="00794A2C" w:rsidP="00C6062F">
            <w:pPr>
              <w:spacing w:line="276" w:lineRule="auto"/>
              <w:contextualSpacing/>
              <w:jc w:val="center"/>
            </w:pPr>
            <w:r w:rsidRPr="00461E79">
              <w:t>U</w:t>
            </w:r>
          </w:p>
        </w:tc>
        <w:tc>
          <w:tcPr>
            <w:tcW w:w="473" w:type="pct"/>
            <w:vAlign w:val="center"/>
          </w:tcPr>
          <w:p w14:paraId="788D9B8E" w14:textId="77777777" w:rsidR="00794A2C" w:rsidRPr="00461E79" w:rsidRDefault="00794A2C" w:rsidP="00C6062F">
            <w:pPr>
              <w:spacing w:line="276" w:lineRule="auto"/>
              <w:contextualSpacing/>
              <w:jc w:val="center"/>
            </w:pPr>
            <w:r w:rsidRPr="00461E79">
              <w:t>1</w:t>
            </w:r>
          </w:p>
        </w:tc>
      </w:tr>
      <w:tr w:rsidR="00794A2C" w:rsidRPr="00461E79" w14:paraId="5E7B2B9E" w14:textId="77777777" w:rsidTr="00C6062F">
        <w:trPr>
          <w:trHeight w:val="70"/>
        </w:trPr>
        <w:tc>
          <w:tcPr>
            <w:tcW w:w="272" w:type="pct"/>
            <w:vAlign w:val="center"/>
          </w:tcPr>
          <w:p w14:paraId="613FFDBC" w14:textId="77777777" w:rsidR="00794A2C" w:rsidRPr="00461E79" w:rsidRDefault="00794A2C" w:rsidP="00C6062F">
            <w:pPr>
              <w:spacing w:line="276" w:lineRule="auto"/>
              <w:contextualSpacing/>
              <w:jc w:val="center"/>
            </w:pPr>
            <w:r w:rsidRPr="00461E79">
              <w:t>7.</w:t>
            </w:r>
          </w:p>
        </w:tc>
        <w:tc>
          <w:tcPr>
            <w:tcW w:w="3512" w:type="pct"/>
            <w:gridSpan w:val="2"/>
            <w:vAlign w:val="bottom"/>
          </w:tcPr>
          <w:p w14:paraId="6EF611C0" w14:textId="77777777" w:rsidR="00794A2C" w:rsidRPr="00461E79" w:rsidRDefault="00794A2C" w:rsidP="00C6062F">
            <w:pPr>
              <w:pStyle w:val="ListParagraph"/>
              <w:spacing w:line="276" w:lineRule="auto"/>
              <w:ind w:left="0"/>
              <w:jc w:val="both"/>
              <w:rPr>
                <w:noProof/>
                <w:lang w:eastAsia="zh-TW"/>
              </w:rPr>
            </w:pPr>
            <w:r w:rsidRPr="00461E79">
              <w:rPr>
                <w:noProof/>
                <w:lang w:eastAsia="zh-TW"/>
              </w:rPr>
              <w:t>List any two key features of angularJS.</w:t>
            </w:r>
          </w:p>
        </w:tc>
        <w:tc>
          <w:tcPr>
            <w:tcW w:w="388" w:type="pct"/>
            <w:vAlign w:val="center"/>
          </w:tcPr>
          <w:p w14:paraId="7113E7A3" w14:textId="77777777" w:rsidR="00794A2C" w:rsidRPr="00461E79" w:rsidRDefault="00794A2C" w:rsidP="00C6062F">
            <w:pPr>
              <w:spacing w:line="276" w:lineRule="auto"/>
              <w:contextualSpacing/>
              <w:jc w:val="center"/>
            </w:pPr>
            <w:r w:rsidRPr="00461E79">
              <w:t>CO2</w:t>
            </w:r>
          </w:p>
        </w:tc>
        <w:tc>
          <w:tcPr>
            <w:tcW w:w="355" w:type="pct"/>
            <w:vAlign w:val="center"/>
          </w:tcPr>
          <w:p w14:paraId="23AA3FD8" w14:textId="77777777" w:rsidR="00794A2C" w:rsidRPr="00461E79" w:rsidRDefault="00794A2C" w:rsidP="00C6062F">
            <w:pPr>
              <w:spacing w:line="276" w:lineRule="auto"/>
              <w:contextualSpacing/>
              <w:jc w:val="center"/>
            </w:pPr>
            <w:r w:rsidRPr="00461E79">
              <w:t>R</w:t>
            </w:r>
          </w:p>
        </w:tc>
        <w:tc>
          <w:tcPr>
            <w:tcW w:w="473" w:type="pct"/>
            <w:vAlign w:val="center"/>
          </w:tcPr>
          <w:p w14:paraId="555FFD09" w14:textId="77777777" w:rsidR="00794A2C" w:rsidRPr="00461E79" w:rsidRDefault="00794A2C" w:rsidP="00C6062F">
            <w:pPr>
              <w:spacing w:line="276" w:lineRule="auto"/>
              <w:contextualSpacing/>
              <w:jc w:val="center"/>
            </w:pPr>
            <w:r w:rsidRPr="00461E79">
              <w:t>1</w:t>
            </w:r>
          </w:p>
        </w:tc>
      </w:tr>
      <w:tr w:rsidR="00794A2C" w:rsidRPr="00461E79" w14:paraId="5D02FDF4" w14:textId="77777777" w:rsidTr="00C6062F">
        <w:trPr>
          <w:trHeight w:val="70"/>
        </w:trPr>
        <w:tc>
          <w:tcPr>
            <w:tcW w:w="272" w:type="pct"/>
            <w:vAlign w:val="center"/>
          </w:tcPr>
          <w:p w14:paraId="36453513" w14:textId="77777777" w:rsidR="00794A2C" w:rsidRPr="00461E79" w:rsidRDefault="00794A2C" w:rsidP="00C6062F">
            <w:pPr>
              <w:spacing w:line="276" w:lineRule="auto"/>
              <w:contextualSpacing/>
              <w:jc w:val="center"/>
            </w:pPr>
            <w:r w:rsidRPr="00461E79">
              <w:lastRenderedPageBreak/>
              <w:t>8.</w:t>
            </w:r>
          </w:p>
        </w:tc>
        <w:tc>
          <w:tcPr>
            <w:tcW w:w="3512" w:type="pct"/>
            <w:gridSpan w:val="2"/>
            <w:vAlign w:val="bottom"/>
          </w:tcPr>
          <w:p w14:paraId="1811EA3A" w14:textId="77777777" w:rsidR="00794A2C" w:rsidRPr="00461E79" w:rsidRDefault="00794A2C" w:rsidP="00C6062F">
            <w:pPr>
              <w:spacing w:line="276" w:lineRule="auto"/>
              <w:contextualSpacing/>
              <w:jc w:val="both"/>
              <w:rPr>
                <w:b/>
                <w:bCs/>
              </w:rPr>
            </w:pPr>
            <w:r w:rsidRPr="00461E79">
              <w:rPr>
                <w:shd w:val="clear" w:color="auto" w:fill="FFFFFF"/>
              </w:rPr>
              <w:t>Distinguish between Node.JS and JavaScript.</w:t>
            </w:r>
          </w:p>
        </w:tc>
        <w:tc>
          <w:tcPr>
            <w:tcW w:w="388" w:type="pct"/>
            <w:vAlign w:val="center"/>
          </w:tcPr>
          <w:p w14:paraId="02538220" w14:textId="77777777" w:rsidR="00794A2C" w:rsidRPr="00461E79" w:rsidRDefault="00794A2C" w:rsidP="00C6062F">
            <w:pPr>
              <w:spacing w:line="276" w:lineRule="auto"/>
              <w:contextualSpacing/>
              <w:jc w:val="center"/>
            </w:pPr>
            <w:r w:rsidRPr="00461E79">
              <w:t>CO4</w:t>
            </w:r>
          </w:p>
        </w:tc>
        <w:tc>
          <w:tcPr>
            <w:tcW w:w="355" w:type="pct"/>
            <w:vAlign w:val="center"/>
          </w:tcPr>
          <w:p w14:paraId="58B3AAF0" w14:textId="77777777" w:rsidR="00794A2C" w:rsidRPr="00461E79" w:rsidRDefault="00794A2C" w:rsidP="00C6062F">
            <w:pPr>
              <w:spacing w:line="276" w:lineRule="auto"/>
              <w:contextualSpacing/>
              <w:jc w:val="center"/>
            </w:pPr>
            <w:r w:rsidRPr="00461E79">
              <w:t>An</w:t>
            </w:r>
          </w:p>
        </w:tc>
        <w:tc>
          <w:tcPr>
            <w:tcW w:w="473" w:type="pct"/>
            <w:vAlign w:val="center"/>
          </w:tcPr>
          <w:p w14:paraId="7FB1A48F" w14:textId="77777777" w:rsidR="00794A2C" w:rsidRPr="00461E79" w:rsidRDefault="00794A2C" w:rsidP="00C6062F">
            <w:pPr>
              <w:spacing w:line="276" w:lineRule="auto"/>
              <w:contextualSpacing/>
              <w:jc w:val="center"/>
            </w:pPr>
            <w:r w:rsidRPr="00461E79">
              <w:t>1</w:t>
            </w:r>
          </w:p>
        </w:tc>
      </w:tr>
      <w:tr w:rsidR="00794A2C" w:rsidRPr="00461E79" w14:paraId="40FD2850" w14:textId="77777777" w:rsidTr="00C6062F">
        <w:trPr>
          <w:trHeight w:val="70"/>
        </w:trPr>
        <w:tc>
          <w:tcPr>
            <w:tcW w:w="272" w:type="pct"/>
            <w:vAlign w:val="center"/>
          </w:tcPr>
          <w:p w14:paraId="56D56B28" w14:textId="77777777" w:rsidR="00794A2C" w:rsidRPr="00461E79" w:rsidRDefault="00794A2C" w:rsidP="00C6062F">
            <w:pPr>
              <w:spacing w:line="276" w:lineRule="auto"/>
              <w:contextualSpacing/>
              <w:jc w:val="center"/>
            </w:pPr>
            <w:r w:rsidRPr="00461E79">
              <w:t>9.</w:t>
            </w:r>
          </w:p>
        </w:tc>
        <w:tc>
          <w:tcPr>
            <w:tcW w:w="3512" w:type="pct"/>
            <w:gridSpan w:val="2"/>
            <w:vAlign w:val="bottom"/>
          </w:tcPr>
          <w:p w14:paraId="547CBE7D" w14:textId="77777777" w:rsidR="00794A2C" w:rsidRPr="00461E79" w:rsidRDefault="00794A2C" w:rsidP="00C6062F">
            <w:pPr>
              <w:pStyle w:val="ListParagraph"/>
              <w:spacing w:line="276" w:lineRule="auto"/>
              <w:ind w:left="0"/>
              <w:jc w:val="both"/>
              <w:rPr>
                <w:noProof/>
                <w:lang w:eastAsia="zh-TW"/>
              </w:rPr>
            </w:pPr>
            <w:r w:rsidRPr="00461E79">
              <w:rPr>
                <w:shd w:val="clear" w:color="auto" w:fill="FFFFFF"/>
              </w:rPr>
              <w:t>Identify the best database for JSON data.</w:t>
            </w:r>
          </w:p>
        </w:tc>
        <w:tc>
          <w:tcPr>
            <w:tcW w:w="388" w:type="pct"/>
            <w:vAlign w:val="center"/>
          </w:tcPr>
          <w:p w14:paraId="50A49CE6" w14:textId="77777777" w:rsidR="00794A2C" w:rsidRPr="00461E79" w:rsidRDefault="00794A2C" w:rsidP="00C6062F">
            <w:pPr>
              <w:spacing w:line="276" w:lineRule="auto"/>
              <w:contextualSpacing/>
              <w:jc w:val="center"/>
            </w:pPr>
            <w:r w:rsidRPr="00461E79">
              <w:t>CO3</w:t>
            </w:r>
          </w:p>
        </w:tc>
        <w:tc>
          <w:tcPr>
            <w:tcW w:w="355" w:type="pct"/>
            <w:vAlign w:val="center"/>
          </w:tcPr>
          <w:p w14:paraId="5623F513" w14:textId="77777777" w:rsidR="00794A2C" w:rsidRPr="00461E79" w:rsidRDefault="00794A2C" w:rsidP="00C6062F">
            <w:pPr>
              <w:spacing w:line="276" w:lineRule="auto"/>
              <w:contextualSpacing/>
              <w:jc w:val="center"/>
            </w:pPr>
            <w:r w:rsidRPr="00461E79">
              <w:t>A</w:t>
            </w:r>
          </w:p>
        </w:tc>
        <w:tc>
          <w:tcPr>
            <w:tcW w:w="473" w:type="pct"/>
            <w:vAlign w:val="center"/>
          </w:tcPr>
          <w:p w14:paraId="3C7DCBB8" w14:textId="77777777" w:rsidR="00794A2C" w:rsidRPr="00461E79" w:rsidRDefault="00794A2C" w:rsidP="00C6062F">
            <w:pPr>
              <w:spacing w:line="276" w:lineRule="auto"/>
              <w:contextualSpacing/>
              <w:jc w:val="center"/>
            </w:pPr>
            <w:r w:rsidRPr="00461E79">
              <w:t>1</w:t>
            </w:r>
          </w:p>
        </w:tc>
      </w:tr>
      <w:tr w:rsidR="00794A2C" w:rsidRPr="00461E79" w14:paraId="3B4FB563" w14:textId="77777777" w:rsidTr="00C6062F">
        <w:trPr>
          <w:trHeight w:val="70"/>
        </w:trPr>
        <w:tc>
          <w:tcPr>
            <w:tcW w:w="272" w:type="pct"/>
            <w:vAlign w:val="center"/>
          </w:tcPr>
          <w:p w14:paraId="4B005011" w14:textId="77777777" w:rsidR="00794A2C" w:rsidRPr="00461E79" w:rsidRDefault="00794A2C" w:rsidP="00C6062F">
            <w:pPr>
              <w:spacing w:line="276" w:lineRule="auto"/>
              <w:contextualSpacing/>
              <w:jc w:val="center"/>
            </w:pPr>
            <w:r w:rsidRPr="00461E79">
              <w:t>10.</w:t>
            </w:r>
          </w:p>
        </w:tc>
        <w:tc>
          <w:tcPr>
            <w:tcW w:w="3512" w:type="pct"/>
            <w:gridSpan w:val="2"/>
            <w:vAlign w:val="bottom"/>
          </w:tcPr>
          <w:p w14:paraId="660C6F32" w14:textId="77777777" w:rsidR="00794A2C" w:rsidRPr="00461E79" w:rsidRDefault="00794A2C" w:rsidP="00C6062F">
            <w:pPr>
              <w:spacing w:line="276" w:lineRule="auto"/>
              <w:contextualSpacing/>
              <w:jc w:val="both"/>
            </w:pPr>
            <w:r w:rsidRPr="00461E79">
              <w:t>Write the purpose of Name Space in MongoDB.</w:t>
            </w:r>
          </w:p>
        </w:tc>
        <w:tc>
          <w:tcPr>
            <w:tcW w:w="388" w:type="pct"/>
            <w:vAlign w:val="center"/>
          </w:tcPr>
          <w:p w14:paraId="0612B4E6" w14:textId="77777777" w:rsidR="00794A2C" w:rsidRPr="00461E79" w:rsidRDefault="00794A2C" w:rsidP="00C6062F">
            <w:pPr>
              <w:spacing w:line="276" w:lineRule="auto"/>
              <w:contextualSpacing/>
              <w:jc w:val="center"/>
            </w:pPr>
            <w:r w:rsidRPr="00461E79">
              <w:t>CO4</w:t>
            </w:r>
          </w:p>
        </w:tc>
        <w:tc>
          <w:tcPr>
            <w:tcW w:w="355" w:type="pct"/>
            <w:vAlign w:val="center"/>
          </w:tcPr>
          <w:p w14:paraId="16B285F8" w14:textId="77777777" w:rsidR="00794A2C" w:rsidRPr="00461E79" w:rsidRDefault="00794A2C" w:rsidP="00C6062F">
            <w:pPr>
              <w:spacing w:line="276" w:lineRule="auto"/>
              <w:contextualSpacing/>
              <w:jc w:val="center"/>
            </w:pPr>
            <w:r w:rsidRPr="00461E79">
              <w:t>R</w:t>
            </w:r>
          </w:p>
        </w:tc>
        <w:tc>
          <w:tcPr>
            <w:tcW w:w="473" w:type="pct"/>
            <w:vAlign w:val="center"/>
          </w:tcPr>
          <w:p w14:paraId="59CA273A" w14:textId="77777777" w:rsidR="00794A2C" w:rsidRPr="00461E79" w:rsidRDefault="00794A2C" w:rsidP="00C6062F">
            <w:pPr>
              <w:spacing w:line="276" w:lineRule="auto"/>
              <w:contextualSpacing/>
              <w:jc w:val="center"/>
            </w:pPr>
            <w:r w:rsidRPr="00461E79">
              <w:t>1</w:t>
            </w:r>
          </w:p>
        </w:tc>
      </w:tr>
      <w:tr w:rsidR="00794A2C" w:rsidRPr="00461E79" w14:paraId="08CE9FE3" w14:textId="77777777" w:rsidTr="00C6062F">
        <w:trPr>
          <w:trHeight w:val="551"/>
        </w:trPr>
        <w:tc>
          <w:tcPr>
            <w:tcW w:w="5000" w:type="pct"/>
            <w:gridSpan w:val="6"/>
            <w:vAlign w:val="center"/>
          </w:tcPr>
          <w:p w14:paraId="7BEE5E38" w14:textId="77777777" w:rsidR="00794A2C" w:rsidRPr="00461E79" w:rsidRDefault="00794A2C" w:rsidP="00C6062F">
            <w:pPr>
              <w:spacing w:line="276" w:lineRule="auto"/>
              <w:contextualSpacing/>
              <w:jc w:val="center"/>
              <w:rPr>
                <w:b/>
                <w:u w:val="single"/>
              </w:rPr>
            </w:pPr>
            <w:r w:rsidRPr="00461E79">
              <w:rPr>
                <w:b/>
                <w:u w:val="single"/>
              </w:rPr>
              <w:t>PART – B (6 X 3 = 18 MARKS)</w:t>
            </w:r>
          </w:p>
          <w:p w14:paraId="02A18096" w14:textId="77777777" w:rsidR="00794A2C" w:rsidRPr="00461E79" w:rsidRDefault="00794A2C" w:rsidP="00C6062F">
            <w:pPr>
              <w:spacing w:line="276" w:lineRule="auto"/>
              <w:contextualSpacing/>
              <w:jc w:val="center"/>
              <w:rPr>
                <w:b/>
                <w:u w:val="single"/>
              </w:rPr>
            </w:pPr>
            <w:r w:rsidRPr="00461E79">
              <w:rPr>
                <w:b/>
              </w:rPr>
              <w:t>(Answer all the questions)</w:t>
            </w:r>
          </w:p>
        </w:tc>
      </w:tr>
      <w:tr w:rsidR="00794A2C" w:rsidRPr="00461E79" w14:paraId="29A70002" w14:textId="77777777" w:rsidTr="00C6062F">
        <w:trPr>
          <w:trHeight w:val="70"/>
        </w:trPr>
        <w:tc>
          <w:tcPr>
            <w:tcW w:w="272" w:type="pct"/>
            <w:vAlign w:val="center"/>
          </w:tcPr>
          <w:p w14:paraId="79D86D14" w14:textId="77777777" w:rsidR="00794A2C" w:rsidRPr="00461E79" w:rsidRDefault="00794A2C" w:rsidP="00C6062F">
            <w:pPr>
              <w:pStyle w:val="NoSpacing"/>
              <w:spacing w:line="276" w:lineRule="auto"/>
              <w:contextualSpacing/>
            </w:pPr>
            <w:r w:rsidRPr="00461E79">
              <w:t>11.</w:t>
            </w:r>
          </w:p>
        </w:tc>
        <w:tc>
          <w:tcPr>
            <w:tcW w:w="3512" w:type="pct"/>
            <w:gridSpan w:val="2"/>
            <w:vAlign w:val="bottom"/>
          </w:tcPr>
          <w:p w14:paraId="7EDD9023" w14:textId="77777777" w:rsidR="00794A2C" w:rsidRPr="00461E79" w:rsidRDefault="00794A2C" w:rsidP="00C6062F">
            <w:pPr>
              <w:pStyle w:val="NoSpacing"/>
              <w:spacing w:line="276" w:lineRule="auto"/>
              <w:contextualSpacing/>
              <w:jc w:val="both"/>
            </w:pPr>
            <w:r w:rsidRPr="00461E79">
              <w:t>Write a HTML code to display an image in browser.</w:t>
            </w:r>
          </w:p>
        </w:tc>
        <w:tc>
          <w:tcPr>
            <w:tcW w:w="388" w:type="pct"/>
            <w:vAlign w:val="center"/>
          </w:tcPr>
          <w:p w14:paraId="14EF97C3" w14:textId="77777777" w:rsidR="00794A2C" w:rsidRPr="00461E79" w:rsidRDefault="00794A2C" w:rsidP="00C6062F">
            <w:pPr>
              <w:pStyle w:val="NoSpacing"/>
              <w:spacing w:line="276" w:lineRule="auto"/>
              <w:contextualSpacing/>
              <w:jc w:val="center"/>
            </w:pPr>
            <w:r w:rsidRPr="00461E79">
              <w:t>CO2</w:t>
            </w:r>
          </w:p>
        </w:tc>
        <w:tc>
          <w:tcPr>
            <w:tcW w:w="355" w:type="pct"/>
            <w:vAlign w:val="center"/>
          </w:tcPr>
          <w:p w14:paraId="469DCFDB" w14:textId="77777777" w:rsidR="00794A2C" w:rsidRPr="00461E79" w:rsidRDefault="00794A2C" w:rsidP="00C6062F">
            <w:pPr>
              <w:pStyle w:val="NoSpacing"/>
              <w:spacing w:line="276" w:lineRule="auto"/>
              <w:contextualSpacing/>
              <w:jc w:val="center"/>
            </w:pPr>
            <w:r w:rsidRPr="00461E79">
              <w:t>A</w:t>
            </w:r>
          </w:p>
        </w:tc>
        <w:tc>
          <w:tcPr>
            <w:tcW w:w="473" w:type="pct"/>
            <w:vAlign w:val="center"/>
          </w:tcPr>
          <w:p w14:paraId="2F3BF15B" w14:textId="77777777" w:rsidR="00794A2C" w:rsidRPr="00461E79" w:rsidRDefault="00794A2C" w:rsidP="00C6062F">
            <w:pPr>
              <w:pStyle w:val="NoSpacing"/>
              <w:spacing w:line="276" w:lineRule="auto"/>
              <w:contextualSpacing/>
              <w:jc w:val="center"/>
            </w:pPr>
            <w:r w:rsidRPr="00461E79">
              <w:t>3</w:t>
            </w:r>
          </w:p>
        </w:tc>
      </w:tr>
      <w:tr w:rsidR="00794A2C" w:rsidRPr="00461E79" w14:paraId="6AF8CB51" w14:textId="77777777" w:rsidTr="00C6062F">
        <w:trPr>
          <w:trHeight w:val="70"/>
        </w:trPr>
        <w:tc>
          <w:tcPr>
            <w:tcW w:w="272" w:type="pct"/>
            <w:vAlign w:val="center"/>
          </w:tcPr>
          <w:p w14:paraId="06B81F4D" w14:textId="77777777" w:rsidR="00794A2C" w:rsidRPr="00461E79" w:rsidRDefault="00794A2C" w:rsidP="00C6062F">
            <w:pPr>
              <w:pStyle w:val="NoSpacing"/>
              <w:spacing w:line="276" w:lineRule="auto"/>
              <w:contextualSpacing/>
            </w:pPr>
            <w:r w:rsidRPr="00461E79">
              <w:t>12.</w:t>
            </w:r>
          </w:p>
        </w:tc>
        <w:tc>
          <w:tcPr>
            <w:tcW w:w="3512" w:type="pct"/>
            <w:gridSpan w:val="2"/>
            <w:vAlign w:val="bottom"/>
          </w:tcPr>
          <w:p w14:paraId="609586E4" w14:textId="77777777" w:rsidR="00794A2C" w:rsidRPr="00461E79" w:rsidRDefault="00794A2C" w:rsidP="00C6062F">
            <w:pPr>
              <w:pStyle w:val="Heading3"/>
              <w:shd w:val="clear" w:color="auto" w:fill="FFFFFF"/>
              <w:spacing w:before="0" w:after="0" w:line="276" w:lineRule="auto"/>
              <w:jc w:val="both"/>
              <w:rPr>
                <w:sz w:val="24"/>
                <w:szCs w:val="24"/>
              </w:rPr>
            </w:pPr>
            <w:r w:rsidRPr="00461E79">
              <w:rPr>
                <w:b w:val="0"/>
                <w:sz w:val="24"/>
                <w:szCs w:val="24"/>
              </w:rPr>
              <w:t>What is a CSS selector?</w:t>
            </w:r>
          </w:p>
        </w:tc>
        <w:tc>
          <w:tcPr>
            <w:tcW w:w="388" w:type="pct"/>
            <w:vAlign w:val="center"/>
          </w:tcPr>
          <w:p w14:paraId="6364C253" w14:textId="77777777" w:rsidR="00794A2C" w:rsidRPr="00461E79" w:rsidRDefault="00794A2C" w:rsidP="00C6062F">
            <w:pPr>
              <w:pStyle w:val="NoSpacing"/>
              <w:spacing w:line="276" w:lineRule="auto"/>
              <w:contextualSpacing/>
              <w:jc w:val="center"/>
            </w:pPr>
            <w:r w:rsidRPr="00461E79">
              <w:t>CO1</w:t>
            </w:r>
          </w:p>
        </w:tc>
        <w:tc>
          <w:tcPr>
            <w:tcW w:w="355" w:type="pct"/>
            <w:vAlign w:val="center"/>
          </w:tcPr>
          <w:p w14:paraId="2B7FE0C4" w14:textId="77777777" w:rsidR="00794A2C" w:rsidRPr="00461E79" w:rsidRDefault="00794A2C" w:rsidP="00C6062F">
            <w:pPr>
              <w:pStyle w:val="NoSpacing"/>
              <w:spacing w:line="276" w:lineRule="auto"/>
              <w:contextualSpacing/>
              <w:jc w:val="center"/>
            </w:pPr>
            <w:r w:rsidRPr="00461E79">
              <w:t>R</w:t>
            </w:r>
          </w:p>
        </w:tc>
        <w:tc>
          <w:tcPr>
            <w:tcW w:w="473" w:type="pct"/>
            <w:vAlign w:val="center"/>
          </w:tcPr>
          <w:p w14:paraId="63DE8748" w14:textId="77777777" w:rsidR="00794A2C" w:rsidRPr="00461E79" w:rsidRDefault="00794A2C" w:rsidP="00C6062F">
            <w:pPr>
              <w:pStyle w:val="NoSpacing"/>
              <w:spacing w:line="276" w:lineRule="auto"/>
              <w:contextualSpacing/>
              <w:jc w:val="center"/>
            </w:pPr>
            <w:r w:rsidRPr="00461E79">
              <w:t>3</w:t>
            </w:r>
          </w:p>
        </w:tc>
      </w:tr>
      <w:tr w:rsidR="00794A2C" w:rsidRPr="00461E79" w14:paraId="076A0989" w14:textId="77777777" w:rsidTr="00C6062F">
        <w:trPr>
          <w:trHeight w:val="70"/>
        </w:trPr>
        <w:tc>
          <w:tcPr>
            <w:tcW w:w="272" w:type="pct"/>
            <w:vAlign w:val="center"/>
          </w:tcPr>
          <w:p w14:paraId="659CCD6C" w14:textId="77777777" w:rsidR="00794A2C" w:rsidRPr="00461E79" w:rsidRDefault="00794A2C" w:rsidP="00C6062F">
            <w:pPr>
              <w:pStyle w:val="NoSpacing"/>
              <w:spacing w:line="276" w:lineRule="auto"/>
              <w:contextualSpacing/>
            </w:pPr>
            <w:r w:rsidRPr="00461E79">
              <w:t>13.</w:t>
            </w:r>
          </w:p>
        </w:tc>
        <w:tc>
          <w:tcPr>
            <w:tcW w:w="3512" w:type="pct"/>
            <w:gridSpan w:val="2"/>
            <w:vAlign w:val="bottom"/>
          </w:tcPr>
          <w:p w14:paraId="4B8190C2" w14:textId="77777777" w:rsidR="00794A2C" w:rsidRPr="00461E79" w:rsidRDefault="00794A2C" w:rsidP="00C6062F">
            <w:pPr>
              <w:pStyle w:val="NoSpacing"/>
              <w:spacing w:line="276" w:lineRule="auto"/>
              <w:contextualSpacing/>
              <w:jc w:val="both"/>
            </w:pPr>
            <w:r w:rsidRPr="00461E79">
              <w:rPr>
                <w:shd w:val="clear" w:color="auto" w:fill="FFFFFF"/>
              </w:rPr>
              <w:t>Identify jQuery selector in JavaScript.</w:t>
            </w:r>
          </w:p>
        </w:tc>
        <w:tc>
          <w:tcPr>
            <w:tcW w:w="388" w:type="pct"/>
            <w:vAlign w:val="center"/>
          </w:tcPr>
          <w:p w14:paraId="449B4B3A" w14:textId="77777777" w:rsidR="00794A2C" w:rsidRPr="00461E79" w:rsidRDefault="00794A2C" w:rsidP="00C6062F">
            <w:pPr>
              <w:pStyle w:val="NoSpacing"/>
              <w:spacing w:line="276" w:lineRule="auto"/>
              <w:contextualSpacing/>
              <w:jc w:val="center"/>
            </w:pPr>
            <w:r w:rsidRPr="00461E79">
              <w:t>CO3</w:t>
            </w:r>
          </w:p>
        </w:tc>
        <w:tc>
          <w:tcPr>
            <w:tcW w:w="355" w:type="pct"/>
            <w:vAlign w:val="center"/>
          </w:tcPr>
          <w:p w14:paraId="14A1C75D" w14:textId="77777777" w:rsidR="00794A2C" w:rsidRPr="00461E79" w:rsidRDefault="00794A2C" w:rsidP="00C6062F">
            <w:pPr>
              <w:pStyle w:val="NoSpacing"/>
              <w:spacing w:line="276" w:lineRule="auto"/>
              <w:contextualSpacing/>
              <w:jc w:val="center"/>
            </w:pPr>
            <w:r w:rsidRPr="00461E79">
              <w:t>A</w:t>
            </w:r>
          </w:p>
        </w:tc>
        <w:tc>
          <w:tcPr>
            <w:tcW w:w="473" w:type="pct"/>
            <w:vAlign w:val="center"/>
          </w:tcPr>
          <w:p w14:paraId="1D6A05B7" w14:textId="77777777" w:rsidR="00794A2C" w:rsidRPr="00461E79" w:rsidRDefault="00794A2C" w:rsidP="00C6062F">
            <w:pPr>
              <w:pStyle w:val="NoSpacing"/>
              <w:spacing w:line="276" w:lineRule="auto"/>
              <w:contextualSpacing/>
              <w:jc w:val="center"/>
            </w:pPr>
            <w:r w:rsidRPr="00461E79">
              <w:t>3</w:t>
            </w:r>
          </w:p>
        </w:tc>
      </w:tr>
      <w:tr w:rsidR="00794A2C" w:rsidRPr="00461E79" w14:paraId="16D1D2D6" w14:textId="77777777" w:rsidTr="00C6062F">
        <w:trPr>
          <w:trHeight w:val="70"/>
        </w:trPr>
        <w:tc>
          <w:tcPr>
            <w:tcW w:w="272" w:type="pct"/>
            <w:vAlign w:val="center"/>
          </w:tcPr>
          <w:p w14:paraId="09FC8E43" w14:textId="77777777" w:rsidR="00794A2C" w:rsidRPr="00461E79" w:rsidRDefault="00794A2C" w:rsidP="00C6062F">
            <w:pPr>
              <w:pStyle w:val="NoSpacing"/>
              <w:spacing w:line="276" w:lineRule="auto"/>
              <w:contextualSpacing/>
            </w:pPr>
            <w:r w:rsidRPr="00461E79">
              <w:t>14.</w:t>
            </w:r>
          </w:p>
        </w:tc>
        <w:tc>
          <w:tcPr>
            <w:tcW w:w="3512" w:type="pct"/>
            <w:gridSpan w:val="2"/>
            <w:vAlign w:val="bottom"/>
          </w:tcPr>
          <w:p w14:paraId="38EA4A60" w14:textId="77777777" w:rsidR="00794A2C" w:rsidRPr="00461E79" w:rsidRDefault="00794A2C" w:rsidP="00C6062F">
            <w:pPr>
              <w:pStyle w:val="NoSpacing"/>
              <w:spacing w:line="276" w:lineRule="auto"/>
              <w:contextualSpacing/>
              <w:jc w:val="both"/>
            </w:pPr>
            <w:r w:rsidRPr="00461E79">
              <w:t>Write a JavaScript program to convert temperatures from Celsius to Fahrenheit and vice versa.</w:t>
            </w:r>
          </w:p>
        </w:tc>
        <w:tc>
          <w:tcPr>
            <w:tcW w:w="388" w:type="pct"/>
            <w:vAlign w:val="center"/>
          </w:tcPr>
          <w:p w14:paraId="0F341AE5" w14:textId="77777777" w:rsidR="00794A2C" w:rsidRPr="00461E79" w:rsidRDefault="00794A2C" w:rsidP="00C6062F">
            <w:pPr>
              <w:pStyle w:val="NoSpacing"/>
              <w:spacing w:line="276" w:lineRule="auto"/>
              <w:contextualSpacing/>
              <w:jc w:val="center"/>
            </w:pPr>
            <w:r w:rsidRPr="00461E79">
              <w:t>CO3</w:t>
            </w:r>
          </w:p>
        </w:tc>
        <w:tc>
          <w:tcPr>
            <w:tcW w:w="355" w:type="pct"/>
            <w:vAlign w:val="center"/>
          </w:tcPr>
          <w:p w14:paraId="5CF88ABF" w14:textId="77777777" w:rsidR="00794A2C" w:rsidRPr="00461E79" w:rsidRDefault="00794A2C" w:rsidP="00C6062F">
            <w:pPr>
              <w:pStyle w:val="NoSpacing"/>
              <w:spacing w:line="276" w:lineRule="auto"/>
              <w:contextualSpacing/>
              <w:jc w:val="center"/>
            </w:pPr>
            <w:r w:rsidRPr="00461E79">
              <w:t>R</w:t>
            </w:r>
          </w:p>
        </w:tc>
        <w:tc>
          <w:tcPr>
            <w:tcW w:w="473" w:type="pct"/>
            <w:vAlign w:val="center"/>
          </w:tcPr>
          <w:p w14:paraId="45EFAD22" w14:textId="77777777" w:rsidR="00794A2C" w:rsidRPr="00461E79" w:rsidRDefault="00794A2C" w:rsidP="00C6062F">
            <w:pPr>
              <w:pStyle w:val="NoSpacing"/>
              <w:spacing w:line="276" w:lineRule="auto"/>
              <w:contextualSpacing/>
              <w:jc w:val="center"/>
            </w:pPr>
            <w:r w:rsidRPr="00461E79">
              <w:t>3</w:t>
            </w:r>
          </w:p>
        </w:tc>
      </w:tr>
      <w:tr w:rsidR="00794A2C" w:rsidRPr="00461E79" w14:paraId="02213FCA" w14:textId="77777777" w:rsidTr="00C6062F">
        <w:trPr>
          <w:trHeight w:val="70"/>
        </w:trPr>
        <w:tc>
          <w:tcPr>
            <w:tcW w:w="272" w:type="pct"/>
            <w:vAlign w:val="center"/>
          </w:tcPr>
          <w:p w14:paraId="0A921B49" w14:textId="77777777" w:rsidR="00794A2C" w:rsidRPr="00461E79" w:rsidRDefault="00794A2C" w:rsidP="00C6062F">
            <w:pPr>
              <w:pStyle w:val="NoSpacing"/>
              <w:spacing w:line="276" w:lineRule="auto"/>
              <w:contextualSpacing/>
            </w:pPr>
            <w:r w:rsidRPr="00461E79">
              <w:t>15.</w:t>
            </w:r>
          </w:p>
        </w:tc>
        <w:tc>
          <w:tcPr>
            <w:tcW w:w="3512" w:type="pct"/>
            <w:gridSpan w:val="2"/>
            <w:vAlign w:val="bottom"/>
          </w:tcPr>
          <w:p w14:paraId="222D7432" w14:textId="77777777" w:rsidR="00794A2C" w:rsidRPr="00461E79" w:rsidRDefault="00794A2C" w:rsidP="00C6062F">
            <w:pPr>
              <w:pStyle w:val="NoSpacing"/>
              <w:spacing w:line="276" w:lineRule="auto"/>
              <w:contextualSpacing/>
              <w:jc w:val="both"/>
            </w:pPr>
            <w:r w:rsidRPr="00461E79">
              <w:t>Compare angular JS and JavaScript.</w:t>
            </w:r>
          </w:p>
        </w:tc>
        <w:tc>
          <w:tcPr>
            <w:tcW w:w="388" w:type="pct"/>
            <w:vAlign w:val="center"/>
          </w:tcPr>
          <w:p w14:paraId="44CF703D" w14:textId="77777777" w:rsidR="00794A2C" w:rsidRPr="00461E79" w:rsidRDefault="00794A2C" w:rsidP="00C6062F">
            <w:pPr>
              <w:pStyle w:val="NoSpacing"/>
              <w:spacing w:line="276" w:lineRule="auto"/>
              <w:contextualSpacing/>
              <w:jc w:val="center"/>
            </w:pPr>
            <w:r w:rsidRPr="00461E79">
              <w:t>CO4</w:t>
            </w:r>
          </w:p>
        </w:tc>
        <w:tc>
          <w:tcPr>
            <w:tcW w:w="355" w:type="pct"/>
            <w:vAlign w:val="center"/>
          </w:tcPr>
          <w:p w14:paraId="6511B856" w14:textId="77777777" w:rsidR="00794A2C" w:rsidRPr="00461E79" w:rsidRDefault="00794A2C" w:rsidP="00C6062F">
            <w:pPr>
              <w:pStyle w:val="NoSpacing"/>
              <w:spacing w:line="276" w:lineRule="auto"/>
              <w:contextualSpacing/>
              <w:jc w:val="center"/>
            </w:pPr>
            <w:r w:rsidRPr="00461E79">
              <w:t>A</w:t>
            </w:r>
          </w:p>
        </w:tc>
        <w:tc>
          <w:tcPr>
            <w:tcW w:w="473" w:type="pct"/>
            <w:vAlign w:val="center"/>
          </w:tcPr>
          <w:p w14:paraId="73D9B5D2" w14:textId="77777777" w:rsidR="00794A2C" w:rsidRPr="00461E79" w:rsidRDefault="00794A2C" w:rsidP="00C6062F">
            <w:pPr>
              <w:pStyle w:val="NoSpacing"/>
              <w:spacing w:line="276" w:lineRule="auto"/>
              <w:contextualSpacing/>
              <w:jc w:val="center"/>
            </w:pPr>
            <w:r w:rsidRPr="00461E79">
              <w:t>3</w:t>
            </w:r>
          </w:p>
        </w:tc>
      </w:tr>
      <w:tr w:rsidR="00794A2C" w:rsidRPr="00461E79" w14:paraId="45F783AE" w14:textId="77777777" w:rsidTr="00C6062F">
        <w:trPr>
          <w:trHeight w:val="70"/>
        </w:trPr>
        <w:tc>
          <w:tcPr>
            <w:tcW w:w="272" w:type="pct"/>
            <w:vAlign w:val="center"/>
          </w:tcPr>
          <w:p w14:paraId="5098DDA8" w14:textId="77777777" w:rsidR="00794A2C" w:rsidRPr="00461E79" w:rsidRDefault="00794A2C" w:rsidP="00C6062F">
            <w:pPr>
              <w:pStyle w:val="NoSpacing"/>
              <w:spacing w:line="276" w:lineRule="auto"/>
              <w:contextualSpacing/>
            </w:pPr>
            <w:r w:rsidRPr="00461E79">
              <w:t>16.</w:t>
            </w:r>
          </w:p>
        </w:tc>
        <w:tc>
          <w:tcPr>
            <w:tcW w:w="3512" w:type="pct"/>
            <w:gridSpan w:val="2"/>
            <w:vAlign w:val="bottom"/>
          </w:tcPr>
          <w:p w14:paraId="137C557F" w14:textId="77777777" w:rsidR="00794A2C" w:rsidRPr="00461E79" w:rsidRDefault="00794A2C" w:rsidP="00C6062F">
            <w:pPr>
              <w:pStyle w:val="NoSpacing"/>
              <w:spacing w:line="276" w:lineRule="auto"/>
              <w:contextualSpacing/>
              <w:jc w:val="both"/>
            </w:pPr>
            <w:r w:rsidRPr="00461E79">
              <w:t>List the different types of NoSQL</w:t>
            </w:r>
          </w:p>
        </w:tc>
        <w:tc>
          <w:tcPr>
            <w:tcW w:w="388" w:type="pct"/>
            <w:vAlign w:val="center"/>
          </w:tcPr>
          <w:p w14:paraId="23E89CFD" w14:textId="77777777" w:rsidR="00794A2C" w:rsidRPr="00461E79" w:rsidRDefault="00794A2C" w:rsidP="00C6062F">
            <w:pPr>
              <w:pStyle w:val="NoSpacing"/>
              <w:spacing w:line="276" w:lineRule="auto"/>
              <w:contextualSpacing/>
              <w:jc w:val="center"/>
            </w:pPr>
            <w:r w:rsidRPr="00461E79">
              <w:t>CO4</w:t>
            </w:r>
          </w:p>
        </w:tc>
        <w:tc>
          <w:tcPr>
            <w:tcW w:w="355" w:type="pct"/>
            <w:vAlign w:val="center"/>
          </w:tcPr>
          <w:p w14:paraId="2DDB6410" w14:textId="77777777" w:rsidR="00794A2C" w:rsidRPr="00461E79" w:rsidRDefault="00794A2C" w:rsidP="00C6062F">
            <w:pPr>
              <w:pStyle w:val="NoSpacing"/>
              <w:spacing w:line="276" w:lineRule="auto"/>
              <w:contextualSpacing/>
              <w:jc w:val="center"/>
            </w:pPr>
            <w:r w:rsidRPr="00461E79">
              <w:t>R</w:t>
            </w:r>
          </w:p>
        </w:tc>
        <w:tc>
          <w:tcPr>
            <w:tcW w:w="473" w:type="pct"/>
            <w:vAlign w:val="center"/>
          </w:tcPr>
          <w:p w14:paraId="549A7E99" w14:textId="77777777" w:rsidR="00794A2C" w:rsidRPr="00461E79" w:rsidRDefault="00794A2C" w:rsidP="00C6062F">
            <w:pPr>
              <w:pStyle w:val="NoSpacing"/>
              <w:spacing w:line="276" w:lineRule="auto"/>
              <w:contextualSpacing/>
              <w:jc w:val="center"/>
            </w:pPr>
            <w:r w:rsidRPr="00461E79">
              <w:t>3</w:t>
            </w:r>
          </w:p>
        </w:tc>
      </w:tr>
      <w:tr w:rsidR="00794A2C" w:rsidRPr="00461E79" w14:paraId="0DC2A45A" w14:textId="77777777" w:rsidTr="00C6062F">
        <w:trPr>
          <w:trHeight w:val="551"/>
        </w:trPr>
        <w:tc>
          <w:tcPr>
            <w:tcW w:w="5000" w:type="pct"/>
            <w:gridSpan w:val="6"/>
          </w:tcPr>
          <w:p w14:paraId="43838AB8" w14:textId="77777777" w:rsidR="00794A2C" w:rsidRPr="00461E79" w:rsidRDefault="00794A2C" w:rsidP="00C6062F">
            <w:pPr>
              <w:spacing w:line="276" w:lineRule="auto"/>
              <w:contextualSpacing/>
              <w:jc w:val="center"/>
              <w:rPr>
                <w:b/>
                <w:u w:val="single"/>
              </w:rPr>
            </w:pPr>
            <w:r w:rsidRPr="00461E79">
              <w:rPr>
                <w:b/>
                <w:u w:val="single"/>
              </w:rPr>
              <w:t>PART – C (6 X 12 = 72 MARKS)</w:t>
            </w:r>
          </w:p>
          <w:p w14:paraId="286D8CE3" w14:textId="77777777" w:rsidR="00794A2C" w:rsidRPr="00461E79" w:rsidRDefault="00794A2C" w:rsidP="00C6062F">
            <w:pPr>
              <w:spacing w:line="276" w:lineRule="auto"/>
              <w:contextualSpacing/>
              <w:jc w:val="center"/>
              <w:rPr>
                <w:b/>
              </w:rPr>
            </w:pPr>
            <w:r w:rsidRPr="00461E79">
              <w:rPr>
                <w:b/>
              </w:rPr>
              <w:t xml:space="preserve">(Answer any five Questions from </w:t>
            </w:r>
            <w:proofErr w:type="spellStart"/>
            <w:r w:rsidRPr="00461E79">
              <w:rPr>
                <w:b/>
              </w:rPr>
              <w:t>Q.No</w:t>
            </w:r>
            <w:proofErr w:type="spellEnd"/>
            <w:r w:rsidRPr="00461E79">
              <w:rPr>
                <w:b/>
              </w:rPr>
              <w:t xml:space="preserve">. 17 to 23, </w:t>
            </w:r>
            <w:proofErr w:type="spellStart"/>
            <w:r w:rsidRPr="00461E79">
              <w:rPr>
                <w:b/>
              </w:rPr>
              <w:t>Q.No</w:t>
            </w:r>
            <w:proofErr w:type="spellEnd"/>
            <w:r w:rsidRPr="00461E79">
              <w:rPr>
                <w:b/>
              </w:rPr>
              <w:t>. 24 is Compulsory)</w:t>
            </w:r>
          </w:p>
        </w:tc>
      </w:tr>
      <w:tr w:rsidR="00794A2C" w:rsidRPr="00461E79" w14:paraId="49D4468E" w14:textId="77777777" w:rsidTr="00C6062F">
        <w:trPr>
          <w:trHeight w:val="396"/>
        </w:trPr>
        <w:tc>
          <w:tcPr>
            <w:tcW w:w="272" w:type="pct"/>
            <w:vAlign w:val="center"/>
          </w:tcPr>
          <w:p w14:paraId="7F27D9E6" w14:textId="77777777" w:rsidR="00794A2C" w:rsidRPr="00461E79" w:rsidRDefault="00794A2C" w:rsidP="00C6062F">
            <w:pPr>
              <w:spacing w:line="276" w:lineRule="auto"/>
              <w:contextualSpacing/>
              <w:jc w:val="center"/>
            </w:pPr>
            <w:r w:rsidRPr="00461E79">
              <w:t>17.</w:t>
            </w:r>
          </w:p>
        </w:tc>
        <w:tc>
          <w:tcPr>
            <w:tcW w:w="189" w:type="pct"/>
            <w:vAlign w:val="center"/>
          </w:tcPr>
          <w:p w14:paraId="36DF3827" w14:textId="77777777" w:rsidR="00794A2C" w:rsidRPr="00461E79" w:rsidRDefault="00794A2C" w:rsidP="00C6062F">
            <w:pPr>
              <w:spacing w:line="276" w:lineRule="auto"/>
              <w:contextualSpacing/>
              <w:jc w:val="center"/>
            </w:pPr>
            <w:r w:rsidRPr="00461E79">
              <w:t>a.</w:t>
            </w:r>
          </w:p>
        </w:tc>
        <w:tc>
          <w:tcPr>
            <w:tcW w:w="3323" w:type="pct"/>
            <w:vAlign w:val="bottom"/>
          </w:tcPr>
          <w:p w14:paraId="2C7A03B7" w14:textId="77777777" w:rsidR="00794A2C" w:rsidRPr="00461E79" w:rsidRDefault="00794A2C" w:rsidP="00C6062F">
            <w:pPr>
              <w:spacing w:line="276" w:lineRule="auto"/>
              <w:jc w:val="both"/>
            </w:pPr>
            <w:r w:rsidRPr="00461E79">
              <w:t>Design the following table layout using HTML5 table tags and populate the rows to display the results of five employees.</w:t>
            </w:r>
          </w:p>
          <w:tbl>
            <w:tblPr>
              <w:tblStyle w:val="TableGrid"/>
              <w:tblW w:w="0" w:type="auto"/>
              <w:tblLayout w:type="fixed"/>
              <w:tblLook w:val="04A0" w:firstRow="1" w:lastRow="0" w:firstColumn="1" w:lastColumn="0" w:noHBand="0" w:noVBand="1"/>
            </w:tblPr>
            <w:tblGrid>
              <w:gridCol w:w="856"/>
              <w:gridCol w:w="1134"/>
              <w:gridCol w:w="991"/>
              <w:gridCol w:w="1275"/>
              <w:gridCol w:w="893"/>
              <w:gridCol w:w="1659"/>
            </w:tblGrid>
            <w:tr w:rsidR="00794A2C" w:rsidRPr="00461E79" w14:paraId="4EFCAC9B" w14:textId="77777777" w:rsidTr="00C6062F">
              <w:tc>
                <w:tcPr>
                  <w:tcW w:w="856" w:type="dxa"/>
                  <w:vMerge w:val="restart"/>
                </w:tcPr>
                <w:p w14:paraId="5FED4B43" w14:textId="77777777" w:rsidR="00794A2C" w:rsidRPr="00461E79" w:rsidRDefault="00794A2C" w:rsidP="00C6062F">
                  <w:pPr>
                    <w:spacing w:line="276" w:lineRule="auto"/>
                    <w:jc w:val="both"/>
                  </w:pPr>
                  <w:proofErr w:type="spellStart"/>
                  <w:proofErr w:type="gramStart"/>
                  <w:r w:rsidRPr="00461E79">
                    <w:t>SI.No</w:t>
                  </w:r>
                  <w:proofErr w:type="spellEnd"/>
                  <w:proofErr w:type="gramEnd"/>
                </w:p>
              </w:tc>
              <w:tc>
                <w:tcPr>
                  <w:tcW w:w="5952" w:type="dxa"/>
                  <w:gridSpan w:val="5"/>
                </w:tcPr>
                <w:p w14:paraId="2D6D23A1" w14:textId="77777777" w:rsidR="00794A2C" w:rsidRPr="00461E79" w:rsidRDefault="00794A2C" w:rsidP="00C6062F">
                  <w:pPr>
                    <w:spacing w:line="276" w:lineRule="auto"/>
                    <w:jc w:val="center"/>
                  </w:pPr>
                  <w:proofErr w:type="gramStart"/>
                  <w:r w:rsidRPr="00461E79">
                    <w:t>Employee  Details</w:t>
                  </w:r>
                  <w:proofErr w:type="gramEnd"/>
                </w:p>
              </w:tc>
            </w:tr>
            <w:tr w:rsidR="00794A2C" w:rsidRPr="00461E79" w14:paraId="74881723" w14:textId="77777777" w:rsidTr="00C6062F">
              <w:tc>
                <w:tcPr>
                  <w:tcW w:w="856" w:type="dxa"/>
                  <w:vMerge/>
                </w:tcPr>
                <w:p w14:paraId="4E769D56" w14:textId="77777777" w:rsidR="00794A2C" w:rsidRPr="00461E79" w:rsidRDefault="00794A2C" w:rsidP="00C6062F">
                  <w:pPr>
                    <w:spacing w:line="276" w:lineRule="auto"/>
                    <w:jc w:val="both"/>
                  </w:pPr>
                </w:p>
              </w:tc>
              <w:tc>
                <w:tcPr>
                  <w:tcW w:w="1134" w:type="dxa"/>
                </w:tcPr>
                <w:p w14:paraId="377EBCB7" w14:textId="77777777" w:rsidR="00794A2C" w:rsidRPr="00461E79" w:rsidRDefault="00794A2C" w:rsidP="00C6062F">
                  <w:pPr>
                    <w:spacing w:line="276" w:lineRule="auto"/>
                    <w:jc w:val="both"/>
                  </w:pPr>
                  <w:proofErr w:type="spellStart"/>
                  <w:r w:rsidRPr="00461E79">
                    <w:t>Emp.No</w:t>
                  </w:r>
                  <w:proofErr w:type="spellEnd"/>
                </w:p>
              </w:tc>
              <w:tc>
                <w:tcPr>
                  <w:tcW w:w="991" w:type="dxa"/>
                </w:tcPr>
                <w:p w14:paraId="141A9578" w14:textId="77777777" w:rsidR="00794A2C" w:rsidRPr="00461E79" w:rsidRDefault="00794A2C" w:rsidP="00C6062F">
                  <w:pPr>
                    <w:spacing w:line="276" w:lineRule="auto"/>
                    <w:jc w:val="both"/>
                  </w:pPr>
                  <w:r w:rsidRPr="00461E79">
                    <w:t>Name</w:t>
                  </w:r>
                </w:p>
              </w:tc>
              <w:tc>
                <w:tcPr>
                  <w:tcW w:w="1275" w:type="dxa"/>
                </w:tcPr>
                <w:p w14:paraId="5AE4E007" w14:textId="77777777" w:rsidR="00794A2C" w:rsidRPr="00461E79" w:rsidRDefault="00794A2C" w:rsidP="00C6062F">
                  <w:pPr>
                    <w:spacing w:line="276" w:lineRule="auto"/>
                    <w:jc w:val="both"/>
                  </w:pPr>
                  <w:proofErr w:type="spellStart"/>
                  <w:r w:rsidRPr="00461E79">
                    <w:t>Emp.Dept</w:t>
                  </w:r>
                  <w:proofErr w:type="spellEnd"/>
                </w:p>
              </w:tc>
              <w:tc>
                <w:tcPr>
                  <w:tcW w:w="893" w:type="dxa"/>
                </w:tcPr>
                <w:p w14:paraId="197358AB" w14:textId="77777777" w:rsidR="00794A2C" w:rsidRPr="00461E79" w:rsidRDefault="00794A2C" w:rsidP="00C6062F">
                  <w:pPr>
                    <w:spacing w:line="276" w:lineRule="auto"/>
                    <w:jc w:val="both"/>
                  </w:pPr>
                  <w:r w:rsidRPr="00461E79">
                    <w:t xml:space="preserve">Salary  </w:t>
                  </w:r>
                </w:p>
              </w:tc>
              <w:tc>
                <w:tcPr>
                  <w:tcW w:w="1659" w:type="dxa"/>
                </w:tcPr>
                <w:p w14:paraId="791D4FB7" w14:textId="77777777" w:rsidR="00794A2C" w:rsidRPr="00461E79" w:rsidRDefault="00794A2C" w:rsidP="00C6062F">
                  <w:pPr>
                    <w:spacing w:line="276" w:lineRule="auto"/>
                    <w:jc w:val="both"/>
                  </w:pPr>
                  <w:proofErr w:type="spellStart"/>
                  <w:r w:rsidRPr="00461E79">
                    <w:t>Mobil.No</w:t>
                  </w:r>
                  <w:proofErr w:type="spellEnd"/>
                </w:p>
              </w:tc>
            </w:tr>
            <w:tr w:rsidR="00794A2C" w:rsidRPr="00461E79" w14:paraId="1FE1C9AA" w14:textId="77777777" w:rsidTr="00C6062F">
              <w:tc>
                <w:tcPr>
                  <w:tcW w:w="856" w:type="dxa"/>
                </w:tcPr>
                <w:p w14:paraId="23EC9D11" w14:textId="77777777" w:rsidR="00794A2C" w:rsidRPr="00461E79" w:rsidRDefault="00794A2C" w:rsidP="00C6062F">
                  <w:pPr>
                    <w:spacing w:line="276" w:lineRule="auto"/>
                    <w:jc w:val="both"/>
                  </w:pPr>
                  <w:r w:rsidRPr="00461E79">
                    <w:t>1</w:t>
                  </w:r>
                </w:p>
              </w:tc>
              <w:tc>
                <w:tcPr>
                  <w:tcW w:w="1134" w:type="dxa"/>
                </w:tcPr>
                <w:p w14:paraId="475258B0" w14:textId="77777777" w:rsidR="00794A2C" w:rsidRPr="00461E79" w:rsidRDefault="00794A2C" w:rsidP="00C6062F">
                  <w:pPr>
                    <w:spacing w:line="276" w:lineRule="auto"/>
                    <w:jc w:val="both"/>
                  </w:pPr>
                  <w:r w:rsidRPr="00461E79">
                    <w:t>Emp100</w:t>
                  </w:r>
                </w:p>
              </w:tc>
              <w:tc>
                <w:tcPr>
                  <w:tcW w:w="991" w:type="dxa"/>
                </w:tcPr>
                <w:p w14:paraId="3D2124AA" w14:textId="77777777" w:rsidR="00794A2C" w:rsidRPr="00461E79" w:rsidRDefault="00794A2C" w:rsidP="00C6062F">
                  <w:pPr>
                    <w:spacing w:line="276" w:lineRule="auto"/>
                    <w:jc w:val="both"/>
                  </w:pPr>
                  <w:proofErr w:type="spellStart"/>
                  <w:r w:rsidRPr="00461E79">
                    <w:t>xyz</w:t>
                  </w:r>
                  <w:proofErr w:type="spellEnd"/>
                </w:p>
              </w:tc>
              <w:tc>
                <w:tcPr>
                  <w:tcW w:w="1275" w:type="dxa"/>
                </w:tcPr>
                <w:p w14:paraId="3B886799" w14:textId="77777777" w:rsidR="00794A2C" w:rsidRPr="00461E79" w:rsidRDefault="00794A2C" w:rsidP="00C6062F">
                  <w:pPr>
                    <w:spacing w:line="276" w:lineRule="auto"/>
                    <w:jc w:val="both"/>
                  </w:pPr>
                  <w:r w:rsidRPr="00461E79">
                    <w:t>Production</w:t>
                  </w:r>
                </w:p>
              </w:tc>
              <w:tc>
                <w:tcPr>
                  <w:tcW w:w="893" w:type="dxa"/>
                </w:tcPr>
                <w:p w14:paraId="7AFB2A40" w14:textId="77777777" w:rsidR="00794A2C" w:rsidRPr="00461E79" w:rsidRDefault="00794A2C" w:rsidP="00C6062F">
                  <w:pPr>
                    <w:spacing w:line="276" w:lineRule="auto"/>
                    <w:jc w:val="both"/>
                  </w:pPr>
                  <w:r w:rsidRPr="00461E79">
                    <w:t>54000</w:t>
                  </w:r>
                </w:p>
              </w:tc>
              <w:tc>
                <w:tcPr>
                  <w:tcW w:w="1659" w:type="dxa"/>
                </w:tcPr>
                <w:p w14:paraId="1090D902" w14:textId="77777777" w:rsidR="00794A2C" w:rsidRPr="00461E79" w:rsidRDefault="00794A2C" w:rsidP="00C6062F">
                  <w:pPr>
                    <w:spacing w:line="276" w:lineRule="auto"/>
                    <w:jc w:val="both"/>
                  </w:pPr>
                  <w:r w:rsidRPr="00461E79">
                    <w:t>9800xxxxxx</w:t>
                  </w:r>
                </w:p>
              </w:tc>
            </w:tr>
          </w:tbl>
          <w:p w14:paraId="3402517B" w14:textId="77777777" w:rsidR="00794A2C" w:rsidRPr="00461E79" w:rsidRDefault="00794A2C" w:rsidP="00C6062F">
            <w:pPr>
              <w:spacing w:line="276" w:lineRule="auto"/>
              <w:contextualSpacing/>
              <w:jc w:val="both"/>
            </w:pPr>
          </w:p>
        </w:tc>
        <w:tc>
          <w:tcPr>
            <w:tcW w:w="388" w:type="pct"/>
            <w:vAlign w:val="center"/>
          </w:tcPr>
          <w:p w14:paraId="57FCA38A" w14:textId="77777777" w:rsidR="00794A2C" w:rsidRPr="00461E79" w:rsidRDefault="00794A2C" w:rsidP="00C6062F">
            <w:pPr>
              <w:spacing w:line="276" w:lineRule="auto"/>
              <w:contextualSpacing/>
              <w:jc w:val="center"/>
            </w:pPr>
            <w:r w:rsidRPr="00461E79">
              <w:t>CO6</w:t>
            </w:r>
          </w:p>
        </w:tc>
        <w:tc>
          <w:tcPr>
            <w:tcW w:w="355" w:type="pct"/>
            <w:vAlign w:val="center"/>
          </w:tcPr>
          <w:p w14:paraId="121AC665" w14:textId="77777777" w:rsidR="00794A2C" w:rsidRPr="00461E79" w:rsidRDefault="00794A2C" w:rsidP="00C6062F">
            <w:pPr>
              <w:spacing w:line="276" w:lineRule="auto"/>
              <w:contextualSpacing/>
              <w:jc w:val="center"/>
            </w:pPr>
            <w:r w:rsidRPr="00461E79">
              <w:t>C</w:t>
            </w:r>
          </w:p>
        </w:tc>
        <w:tc>
          <w:tcPr>
            <w:tcW w:w="473" w:type="pct"/>
            <w:vAlign w:val="center"/>
          </w:tcPr>
          <w:p w14:paraId="2839BB54" w14:textId="77777777" w:rsidR="00794A2C" w:rsidRPr="00461E79" w:rsidRDefault="00794A2C" w:rsidP="00C6062F">
            <w:pPr>
              <w:spacing w:line="276" w:lineRule="auto"/>
              <w:contextualSpacing/>
              <w:jc w:val="center"/>
            </w:pPr>
            <w:r w:rsidRPr="00461E79">
              <w:t>12</w:t>
            </w:r>
          </w:p>
        </w:tc>
      </w:tr>
      <w:tr w:rsidR="00794A2C" w:rsidRPr="00461E79" w14:paraId="35927E44" w14:textId="77777777" w:rsidTr="00C6062F">
        <w:trPr>
          <w:trHeight w:val="70"/>
        </w:trPr>
        <w:tc>
          <w:tcPr>
            <w:tcW w:w="272" w:type="pct"/>
            <w:vAlign w:val="center"/>
          </w:tcPr>
          <w:p w14:paraId="6FA38289" w14:textId="77777777" w:rsidR="00794A2C" w:rsidRPr="00461E79" w:rsidRDefault="00794A2C" w:rsidP="00C6062F">
            <w:pPr>
              <w:spacing w:line="276" w:lineRule="auto"/>
              <w:contextualSpacing/>
              <w:jc w:val="center"/>
            </w:pPr>
          </w:p>
        </w:tc>
        <w:tc>
          <w:tcPr>
            <w:tcW w:w="189" w:type="pct"/>
            <w:vAlign w:val="center"/>
          </w:tcPr>
          <w:p w14:paraId="6ED3B083" w14:textId="77777777" w:rsidR="00794A2C" w:rsidRPr="00461E79" w:rsidRDefault="00794A2C" w:rsidP="00C6062F">
            <w:pPr>
              <w:spacing w:line="276" w:lineRule="auto"/>
              <w:contextualSpacing/>
              <w:jc w:val="center"/>
            </w:pPr>
          </w:p>
        </w:tc>
        <w:tc>
          <w:tcPr>
            <w:tcW w:w="3323" w:type="pct"/>
            <w:vAlign w:val="bottom"/>
          </w:tcPr>
          <w:p w14:paraId="4A277D69" w14:textId="77777777" w:rsidR="00794A2C" w:rsidRPr="00461E79" w:rsidRDefault="00794A2C" w:rsidP="00C6062F">
            <w:pPr>
              <w:spacing w:line="276" w:lineRule="auto"/>
              <w:contextualSpacing/>
              <w:jc w:val="both"/>
            </w:pPr>
          </w:p>
        </w:tc>
        <w:tc>
          <w:tcPr>
            <w:tcW w:w="388" w:type="pct"/>
            <w:vAlign w:val="center"/>
          </w:tcPr>
          <w:p w14:paraId="68030DAB" w14:textId="77777777" w:rsidR="00794A2C" w:rsidRPr="00461E79" w:rsidRDefault="00794A2C" w:rsidP="00C6062F">
            <w:pPr>
              <w:spacing w:line="276" w:lineRule="auto"/>
              <w:contextualSpacing/>
              <w:jc w:val="center"/>
            </w:pPr>
          </w:p>
        </w:tc>
        <w:tc>
          <w:tcPr>
            <w:tcW w:w="355" w:type="pct"/>
            <w:vAlign w:val="center"/>
          </w:tcPr>
          <w:p w14:paraId="583041DF" w14:textId="77777777" w:rsidR="00794A2C" w:rsidRPr="00461E79" w:rsidRDefault="00794A2C" w:rsidP="00C6062F">
            <w:pPr>
              <w:spacing w:line="276" w:lineRule="auto"/>
              <w:contextualSpacing/>
              <w:jc w:val="center"/>
            </w:pPr>
          </w:p>
        </w:tc>
        <w:tc>
          <w:tcPr>
            <w:tcW w:w="473" w:type="pct"/>
            <w:vAlign w:val="center"/>
          </w:tcPr>
          <w:p w14:paraId="4E5BDF4D" w14:textId="77777777" w:rsidR="00794A2C" w:rsidRPr="00461E79" w:rsidRDefault="00794A2C" w:rsidP="00C6062F">
            <w:pPr>
              <w:spacing w:line="276" w:lineRule="auto"/>
              <w:contextualSpacing/>
              <w:jc w:val="center"/>
            </w:pPr>
          </w:p>
        </w:tc>
      </w:tr>
      <w:tr w:rsidR="00794A2C" w:rsidRPr="00461E79" w14:paraId="6AD73966" w14:textId="77777777" w:rsidTr="00C6062F">
        <w:trPr>
          <w:trHeight w:val="396"/>
        </w:trPr>
        <w:tc>
          <w:tcPr>
            <w:tcW w:w="272" w:type="pct"/>
            <w:vAlign w:val="center"/>
          </w:tcPr>
          <w:p w14:paraId="5002C2C1" w14:textId="77777777" w:rsidR="00794A2C" w:rsidRPr="00461E79" w:rsidRDefault="00794A2C" w:rsidP="00C6062F">
            <w:pPr>
              <w:spacing w:line="276" w:lineRule="auto"/>
              <w:contextualSpacing/>
              <w:jc w:val="center"/>
            </w:pPr>
            <w:r w:rsidRPr="00461E79">
              <w:t>18.</w:t>
            </w:r>
          </w:p>
        </w:tc>
        <w:tc>
          <w:tcPr>
            <w:tcW w:w="189" w:type="pct"/>
            <w:vAlign w:val="center"/>
          </w:tcPr>
          <w:p w14:paraId="14F64DF8" w14:textId="77777777" w:rsidR="00794A2C" w:rsidRPr="00461E79" w:rsidRDefault="00794A2C" w:rsidP="00C6062F">
            <w:pPr>
              <w:spacing w:line="276" w:lineRule="auto"/>
              <w:contextualSpacing/>
              <w:jc w:val="center"/>
            </w:pPr>
            <w:r w:rsidRPr="00461E79">
              <w:t>a.</w:t>
            </w:r>
          </w:p>
        </w:tc>
        <w:tc>
          <w:tcPr>
            <w:tcW w:w="3323" w:type="pct"/>
            <w:vAlign w:val="bottom"/>
          </w:tcPr>
          <w:p w14:paraId="4819CD21" w14:textId="77777777" w:rsidR="00794A2C" w:rsidRPr="00461E79" w:rsidRDefault="00794A2C" w:rsidP="00C6062F">
            <w:pPr>
              <w:spacing w:line="276" w:lineRule="auto"/>
            </w:pPr>
            <w:r w:rsidRPr="00461E79">
              <w:t>Write about the HTML lists: (a) Unordered Lists (b) Ordered Lists (c) Definition Lists</w:t>
            </w:r>
          </w:p>
        </w:tc>
        <w:tc>
          <w:tcPr>
            <w:tcW w:w="388" w:type="pct"/>
            <w:vAlign w:val="center"/>
          </w:tcPr>
          <w:p w14:paraId="20DF4102" w14:textId="77777777" w:rsidR="00794A2C" w:rsidRPr="00461E79" w:rsidRDefault="00794A2C" w:rsidP="00C6062F">
            <w:pPr>
              <w:spacing w:line="276" w:lineRule="auto"/>
              <w:contextualSpacing/>
              <w:jc w:val="center"/>
            </w:pPr>
            <w:r w:rsidRPr="00461E79">
              <w:t>CO1</w:t>
            </w:r>
          </w:p>
        </w:tc>
        <w:tc>
          <w:tcPr>
            <w:tcW w:w="355" w:type="pct"/>
            <w:vAlign w:val="center"/>
          </w:tcPr>
          <w:p w14:paraId="2FCDB149" w14:textId="77777777" w:rsidR="00794A2C" w:rsidRPr="00461E79" w:rsidRDefault="00794A2C" w:rsidP="00C6062F">
            <w:pPr>
              <w:spacing w:line="276" w:lineRule="auto"/>
              <w:contextualSpacing/>
              <w:jc w:val="center"/>
            </w:pPr>
            <w:r w:rsidRPr="00461E79">
              <w:t>R</w:t>
            </w:r>
          </w:p>
        </w:tc>
        <w:tc>
          <w:tcPr>
            <w:tcW w:w="473" w:type="pct"/>
            <w:vAlign w:val="center"/>
          </w:tcPr>
          <w:p w14:paraId="011702E8" w14:textId="77777777" w:rsidR="00794A2C" w:rsidRPr="00461E79" w:rsidRDefault="00794A2C" w:rsidP="00C6062F">
            <w:pPr>
              <w:spacing w:line="276" w:lineRule="auto"/>
              <w:contextualSpacing/>
              <w:jc w:val="center"/>
            </w:pPr>
            <w:r w:rsidRPr="00461E79">
              <w:t>6</w:t>
            </w:r>
          </w:p>
        </w:tc>
      </w:tr>
      <w:tr w:rsidR="00794A2C" w:rsidRPr="00461E79" w14:paraId="5CFBAFF5" w14:textId="77777777" w:rsidTr="00C6062F">
        <w:trPr>
          <w:trHeight w:val="396"/>
        </w:trPr>
        <w:tc>
          <w:tcPr>
            <w:tcW w:w="272" w:type="pct"/>
            <w:vAlign w:val="center"/>
          </w:tcPr>
          <w:p w14:paraId="5DC1E3F5" w14:textId="77777777" w:rsidR="00794A2C" w:rsidRPr="00461E79" w:rsidRDefault="00794A2C" w:rsidP="00C6062F">
            <w:pPr>
              <w:spacing w:line="276" w:lineRule="auto"/>
              <w:contextualSpacing/>
              <w:jc w:val="center"/>
            </w:pPr>
          </w:p>
        </w:tc>
        <w:tc>
          <w:tcPr>
            <w:tcW w:w="189" w:type="pct"/>
            <w:vAlign w:val="center"/>
          </w:tcPr>
          <w:p w14:paraId="72531494" w14:textId="77777777" w:rsidR="00794A2C" w:rsidRPr="00461E79" w:rsidRDefault="00794A2C" w:rsidP="00C6062F">
            <w:pPr>
              <w:spacing w:line="276" w:lineRule="auto"/>
              <w:contextualSpacing/>
              <w:jc w:val="center"/>
            </w:pPr>
            <w:r w:rsidRPr="00461E79">
              <w:t>b.</w:t>
            </w:r>
          </w:p>
        </w:tc>
        <w:tc>
          <w:tcPr>
            <w:tcW w:w="3323" w:type="pct"/>
            <w:vAlign w:val="bottom"/>
          </w:tcPr>
          <w:p w14:paraId="78496527" w14:textId="77777777" w:rsidR="00794A2C" w:rsidRPr="00461E79" w:rsidRDefault="00794A2C" w:rsidP="00C6062F">
            <w:pPr>
              <w:spacing w:line="276" w:lineRule="auto"/>
            </w:pPr>
            <w:r w:rsidRPr="00461E79">
              <w:t>Write JavaScript code to get a message from the user and display it in the browser status bar.</w:t>
            </w:r>
          </w:p>
        </w:tc>
        <w:tc>
          <w:tcPr>
            <w:tcW w:w="388" w:type="pct"/>
            <w:vAlign w:val="center"/>
          </w:tcPr>
          <w:p w14:paraId="32BA7EE2" w14:textId="77777777" w:rsidR="00794A2C" w:rsidRPr="00461E79" w:rsidRDefault="00794A2C" w:rsidP="00C6062F">
            <w:pPr>
              <w:spacing w:line="276" w:lineRule="auto"/>
              <w:contextualSpacing/>
              <w:jc w:val="center"/>
            </w:pPr>
            <w:r w:rsidRPr="00461E79">
              <w:t>CO3</w:t>
            </w:r>
          </w:p>
        </w:tc>
        <w:tc>
          <w:tcPr>
            <w:tcW w:w="355" w:type="pct"/>
            <w:vAlign w:val="center"/>
          </w:tcPr>
          <w:p w14:paraId="37A2655D" w14:textId="77777777" w:rsidR="00794A2C" w:rsidRPr="00461E79" w:rsidRDefault="00794A2C" w:rsidP="00C6062F">
            <w:pPr>
              <w:spacing w:line="276" w:lineRule="auto"/>
              <w:contextualSpacing/>
              <w:jc w:val="center"/>
            </w:pPr>
            <w:r w:rsidRPr="00461E79">
              <w:t>An</w:t>
            </w:r>
          </w:p>
        </w:tc>
        <w:tc>
          <w:tcPr>
            <w:tcW w:w="473" w:type="pct"/>
            <w:vAlign w:val="center"/>
          </w:tcPr>
          <w:p w14:paraId="6C1782A4" w14:textId="77777777" w:rsidR="00794A2C" w:rsidRPr="00461E79" w:rsidRDefault="00794A2C" w:rsidP="00C6062F">
            <w:pPr>
              <w:spacing w:line="276" w:lineRule="auto"/>
              <w:contextualSpacing/>
              <w:jc w:val="center"/>
            </w:pPr>
            <w:r w:rsidRPr="00461E79">
              <w:t>6</w:t>
            </w:r>
          </w:p>
        </w:tc>
      </w:tr>
      <w:tr w:rsidR="00794A2C" w:rsidRPr="00461E79" w14:paraId="63D18F84" w14:textId="77777777" w:rsidTr="00C6062F">
        <w:trPr>
          <w:trHeight w:val="70"/>
        </w:trPr>
        <w:tc>
          <w:tcPr>
            <w:tcW w:w="272" w:type="pct"/>
            <w:vAlign w:val="center"/>
          </w:tcPr>
          <w:p w14:paraId="3E9A36E0" w14:textId="77777777" w:rsidR="00794A2C" w:rsidRPr="00461E79" w:rsidRDefault="00794A2C" w:rsidP="00C6062F">
            <w:pPr>
              <w:spacing w:line="276" w:lineRule="auto"/>
              <w:contextualSpacing/>
              <w:jc w:val="center"/>
            </w:pPr>
          </w:p>
        </w:tc>
        <w:tc>
          <w:tcPr>
            <w:tcW w:w="189" w:type="pct"/>
            <w:vAlign w:val="center"/>
          </w:tcPr>
          <w:p w14:paraId="3D38064B" w14:textId="77777777" w:rsidR="00794A2C" w:rsidRPr="00461E79" w:rsidRDefault="00794A2C" w:rsidP="00C6062F">
            <w:pPr>
              <w:spacing w:line="276" w:lineRule="auto"/>
              <w:contextualSpacing/>
              <w:jc w:val="center"/>
            </w:pPr>
          </w:p>
        </w:tc>
        <w:tc>
          <w:tcPr>
            <w:tcW w:w="3323" w:type="pct"/>
            <w:vAlign w:val="bottom"/>
          </w:tcPr>
          <w:p w14:paraId="295639B3" w14:textId="77777777" w:rsidR="00794A2C" w:rsidRPr="00461E79" w:rsidRDefault="00794A2C" w:rsidP="00C6062F">
            <w:pPr>
              <w:spacing w:line="276" w:lineRule="auto"/>
              <w:contextualSpacing/>
              <w:jc w:val="both"/>
            </w:pPr>
          </w:p>
        </w:tc>
        <w:tc>
          <w:tcPr>
            <w:tcW w:w="388" w:type="pct"/>
            <w:vAlign w:val="bottom"/>
          </w:tcPr>
          <w:p w14:paraId="6BF04252" w14:textId="77777777" w:rsidR="00794A2C" w:rsidRPr="00461E79" w:rsidRDefault="00794A2C" w:rsidP="00C6062F">
            <w:pPr>
              <w:spacing w:line="276" w:lineRule="auto"/>
              <w:contextualSpacing/>
              <w:jc w:val="center"/>
            </w:pPr>
          </w:p>
        </w:tc>
        <w:tc>
          <w:tcPr>
            <w:tcW w:w="355" w:type="pct"/>
            <w:vAlign w:val="bottom"/>
          </w:tcPr>
          <w:p w14:paraId="7B2D29C3" w14:textId="77777777" w:rsidR="00794A2C" w:rsidRPr="00461E79" w:rsidRDefault="00794A2C" w:rsidP="00C6062F">
            <w:pPr>
              <w:spacing w:line="276" w:lineRule="auto"/>
              <w:contextualSpacing/>
              <w:jc w:val="center"/>
            </w:pPr>
          </w:p>
        </w:tc>
        <w:tc>
          <w:tcPr>
            <w:tcW w:w="473" w:type="pct"/>
            <w:vAlign w:val="bottom"/>
          </w:tcPr>
          <w:p w14:paraId="0EA8264A" w14:textId="77777777" w:rsidR="00794A2C" w:rsidRPr="00461E79" w:rsidRDefault="00794A2C" w:rsidP="00C6062F">
            <w:pPr>
              <w:spacing w:line="276" w:lineRule="auto"/>
              <w:contextualSpacing/>
              <w:jc w:val="center"/>
            </w:pPr>
          </w:p>
        </w:tc>
      </w:tr>
      <w:tr w:rsidR="00794A2C" w:rsidRPr="00461E79" w14:paraId="0F8D3366" w14:textId="77777777" w:rsidTr="00C6062F">
        <w:trPr>
          <w:trHeight w:val="70"/>
        </w:trPr>
        <w:tc>
          <w:tcPr>
            <w:tcW w:w="272" w:type="pct"/>
            <w:vAlign w:val="center"/>
          </w:tcPr>
          <w:p w14:paraId="797BA25A" w14:textId="77777777" w:rsidR="00794A2C" w:rsidRPr="00461E79" w:rsidRDefault="00794A2C" w:rsidP="00C6062F">
            <w:pPr>
              <w:spacing w:line="276" w:lineRule="auto"/>
              <w:contextualSpacing/>
              <w:jc w:val="center"/>
            </w:pPr>
            <w:r w:rsidRPr="00461E79">
              <w:t>19.</w:t>
            </w:r>
          </w:p>
        </w:tc>
        <w:tc>
          <w:tcPr>
            <w:tcW w:w="189" w:type="pct"/>
            <w:vAlign w:val="center"/>
          </w:tcPr>
          <w:p w14:paraId="17104A03" w14:textId="77777777" w:rsidR="00794A2C" w:rsidRPr="00461E79" w:rsidRDefault="00794A2C" w:rsidP="00C6062F">
            <w:pPr>
              <w:spacing w:line="276" w:lineRule="auto"/>
              <w:contextualSpacing/>
              <w:jc w:val="center"/>
            </w:pPr>
            <w:r w:rsidRPr="00461E79">
              <w:t>a.</w:t>
            </w:r>
          </w:p>
        </w:tc>
        <w:tc>
          <w:tcPr>
            <w:tcW w:w="3323" w:type="pct"/>
            <w:vAlign w:val="bottom"/>
          </w:tcPr>
          <w:p w14:paraId="66F41D8B" w14:textId="77777777" w:rsidR="00794A2C" w:rsidRPr="00461E79" w:rsidRDefault="00794A2C" w:rsidP="00C6062F">
            <w:pPr>
              <w:spacing w:line="276" w:lineRule="auto"/>
              <w:contextualSpacing/>
              <w:jc w:val="both"/>
            </w:pPr>
            <w:r w:rsidRPr="00461E79">
              <w:t>Demonstrate JavaScript function events with suitable example</w:t>
            </w:r>
            <w:r>
              <w:t>.</w:t>
            </w:r>
            <w:r w:rsidRPr="00461E79">
              <w:t xml:space="preserve"> </w:t>
            </w:r>
          </w:p>
        </w:tc>
        <w:tc>
          <w:tcPr>
            <w:tcW w:w="388" w:type="pct"/>
            <w:vAlign w:val="center"/>
          </w:tcPr>
          <w:p w14:paraId="3E1E5023" w14:textId="77777777" w:rsidR="00794A2C" w:rsidRPr="00461E79" w:rsidRDefault="00794A2C" w:rsidP="00C6062F">
            <w:pPr>
              <w:spacing w:line="276" w:lineRule="auto"/>
              <w:contextualSpacing/>
              <w:jc w:val="center"/>
            </w:pPr>
            <w:r w:rsidRPr="00461E79">
              <w:t>CO2</w:t>
            </w:r>
          </w:p>
        </w:tc>
        <w:tc>
          <w:tcPr>
            <w:tcW w:w="355" w:type="pct"/>
            <w:vAlign w:val="center"/>
          </w:tcPr>
          <w:p w14:paraId="2BF5251C" w14:textId="77777777" w:rsidR="00794A2C" w:rsidRPr="00461E79" w:rsidRDefault="00794A2C" w:rsidP="00C6062F">
            <w:pPr>
              <w:spacing w:line="276" w:lineRule="auto"/>
              <w:contextualSpacing/>
              <w:jc w:val="center"/>
            </w:pPr>
            <w:r w:rsidRPr="00461E79">
              <w:t>U</w:t>
            </w:r>
          </w:p>
        </w:tc>
        <w:tc>
          <w:tcPr>
            <w:tcW w:w="473" w:type="pct"/>
            <w:vAlign w:val="center"/>
          </w:tcPr>
          <w:p w14:paraId="769D6734" w14:textId="77777777" w:rsidR="00794A2C" w:rsidRPr="00461E79" w:rsidRDefault="00794A2C" w:rsidP="00C6062F">
            <w:pPr>
              <w:spacing w:line="276" w:lineRule="auto"/>
              <w:contextualSpacing/>
              <w:jc w:val="center"/>
            </w:pPr>
            <w:r w:rsidRPr="00461E79">
              <w:t>6</w:t>
            </w:r>
          </w:p>
        </w:tc>
      </w:tr>
      <w:tr w:rsidR="00794A2C" w:rsidRPr="00461E79" w14:paraId="0517744D" w14:textId="77777777" w:rsidTr="00C6062F">
        <w:trPr>
          <w:trHeight w:val="396"/>
        </w:trPr>
        <w:tc>
          <w:tcPr>
            <w:tcW w:w="272" w:type="pct"/>
            <w:vAlign w:val="center"/>
          </w:tcPr>
          <w:p w14:paraId="36F98D1F" w14:textId="77777777" w:rsidR="00794A2C" w:rsidRPr="00461E79" w:rsidRDefault="00794A2C" w:rsidP="00C6062F">
            <w:pPr>
              <w:spacing w:line="276" w:lineRule="auto"/>
              <w:contextualSpacing/>
              <w:jc w:val="center"/>
            </w:pPr>
          </w:p>
        </w:tc>
        <w:tc>
          <w:tcPr>
            <w:tcW w:w="189" w:type="pct"/>
            <w:vAlign w:val="center"/>
          </w:tcPr>
          <w:p w14:paraId="1EA7B987" w14:textId="77777777" w:rsidR="00794A2C" w:rsidRPr="00461E79" w:rsidRDefault="00794A2C" w:rsidP="00C6062F">
            <w:pPr>
              <w:spacing w:line="276" w:lineRule="auto"/>
              <w:contextualSpacing/>
              <w:jc w:val="center"/>
            </w:pPr>
            <w:r w:rsidRPr="00461E79">
              <w:t>b.</w:t>
            </w:r>
          </w:p>
        </w:tc>
        <w:tc>
          <w:tcPr>
            <w:tcW w:w="3323" w:type="pct"/>
            <w:vAlign w:val="bottom"/>
          </w:tcPr>
          <w:p w14:paraId="23852CA9" w14:textId="77777777" w:rsidR="00794A2C" w:rsidRPr="00461E79" w:rsidRDefault="00794A2C" w:rsidP="00C6062F">
            <w:pPr>
              <w:spacing w:line="276" w:lineRule="auto"/>
              <w:jc w:val="both"/>
            </w:pPr>
            <w:r w:rsidRPr="00461E79">
              <w:rPr>
                <w:color w:val="000000" w:themeColor="text1"/>
              </w:rPr>
              <w:t xml:space="preserve">Develop an HTML web page with appropriate </w:t>
            </w:r>
            <w:proofErr w:type="gramStart"/>
            <w:r w:rsidRPr="00461E79">
              <w:rPr>
                <w:color w:val="000000" w:themeColor="text1"/>
              </w:rPr>
              <w:t xml:space="preserve">JavaScript </w:t>
            </w:r>
            <w:r>
              <w:rPr>
                <w:color w:val="000000" w:themeColor="text1"/>
              </w:rPr>
              <w:t xml:space="preserve"> as</w:t>
            </w:r>
            <w:proofErr w:type="gramEnd"/>
            <w:r>
              <w:rPr>
                <w:color w:val="000000" w:themeColor="text1"/>
              </w:rPr>
              <w:t xml:space="preserve"> </w:t>
            </w:r>
            <w:r w:rsidRPr="00461E79">
              <w:rPr>
                <w:color w:val="000000" w:themeColor="text1"/>
              </w:rPr>
              <w:t>per the following design and read the value of A and B, then automatically display the sum of A and B in the result text box.</w:t>
            </w:r>
          </w:p>
        </w:tc>
        <w:tc>
          <w:tcPr>
            <w:tcW w:w="388" w:type="pct"/>
            <w:vAlign w:val="center"/>
          </w:tcPr>
          <w:p w14:paraId="470F2736" w14:textId="77777777" w:rsidR="00794A2C" w:rsidRPr="00461E79" w:rsidRDefault="00794A2C" w:rsidP="00C6062F">
            <w:pPr>
              <w:spacing w:line="276" w:lineRule="auto"/>
              <w:contextualSpacing/>
              <w:jc w:val="center"/>
            </w:pPr>
            <w:r w:rsidRPr="00461E79">
              <w:t>CO6</w:t>
            </w:r>
          </w:p>
        </w:tc>
        <w:tc>
          <w:tcPr>
            <w:tcW w:w="355" w:type="pct"/>
            <w:vAlign w:val="center"/>
          </w:tcPr>
          <w:p w14:paraId="2B6017F6" w14:textId="77777777" w:rsidR="00794A2C" w:rsidRPr="00461E79" w:rsidRDefault="00794A2C" w:rsidP="00C6062F">
            <w:pPr>
              <w:spacing w:line="276" w:lineRule="auto"/>
              <w:contextualSpacing/>
              <w:jc w:val="center"/>
            </w:pPr>
            <w:r w:rsidRPr="00461E79">
              <w:t>C</w:t>
            </w:r>
          </w:p>
        </w:tc>
        <w:tc>
          <w:tcPr>
            <w:tcW w:w="473" w:type="pct"/>
            <w:vAlign w:val="center"/>
          </w:tcPr>
          <w:p w14:paraId="20840DF0" w14:textId="77777777" w:rsidR="00794A2C" w:rsidRPr="00461E79" w:rsidRDefault="00794A2C" w:rsidP="00C6062F">
            <w:pPr>
              <w:spacing w:line="276" w:lineRule="auto"/>
              <w:contextualSpacing/>
              <w:jc w:val="center"/>
            </w:pPr>
            <w:r w:rsidRPr="00461E79">
              <w:t>6</w:t>
            </w:r>
          </w:p>
        </w:tc>
      </w:tr>
      <w:tr w:rsidR="00794A2C" w:rsidRPr="00461E79" w14:paraId="29D59CA7" w14:textId="77777777" w:rsidTr="00C6062F">
        <w:trPr>
          <w:trHeight w:val="70"/>
        </w:trPr>
        <w:tc>
          <w:tcPr>
            <w:tcW w:w="272" w:type="pct"/>
            <w:vAlign w:val="center"/>
          </w:tcPr>
          <w:p w14:paraId="6FD565B7" w14:textId="77777777" w:rsidR="00794A2C" w:rsidRPr="00461E79" w:rsidRDefault="00794A2C" w:rsidP="00C6062F">
            <w:pPr>
              <w:spacing w:line="276" w:lineRule="auto"/>
              <w:contextualSpacing/>
              <w:jc w:val="center"/>
            </w:pPr>
          </w:p>
        </w:tc>
        <w:tc>
          <w:tcPr>
            <w:tcW w:w="189" w:type="pct"/>
            <w:vAlign w:val="center"/>
          </w:tcPr>
          <w:p w14:paraId="68AC2313" w14:textId="77777777" w:rsidR="00794A2C" w:rsidRPr="00461E79" w:rsidRDefault="00794A2C" w:rsidP="00C6062F">
            <w:pPr>
              <w:spacing w:line="276" w:lineRule="auto"/>
              <w:contextualSpacing/>
              <w:jc w:val="center"/>
            </w:pPr>
          </w:p>
        </w:tc>
        <w:tc>
          <w:tcPr>
            <w:tcW w:w="3323" w:type="pct"/>
            <w:vAlign w:val="bottom"/>
          </w:tcPr>
          <w:p w14:paraId="2ECA8B03" w14:textId="77777777" w:rsidR="00794A2C" w:rsidRPr="00461E79" w:rsidRDefault="00794A2C" w:rsidP="00C6062F">
            <w:pPr>
              <w:spacing w:line="276" w:lineRule="auto"/>
              <w:contextualSpacing/>
              <w:jc w:val="both"/>
            </w:pPr>
          </w:p>
        </w:tc>
        <w:tc>
          <w:tcPr>
            <w:tcW w:w="388" w:type="pct"/>
            <w:vAlign w:val="center"/>
          </w:tcPr>
          <w:p w14:paraId="2B43B647" w14:textId="77777777" w:rsidR="00794A2C" w:rsidRPr="00461E79" w:rsidRDefault="00794A2C" w:rsidP="00C6062F">
            <w:pPr>
              <w:spacing w:line="276" w:lineRule="auto"/>
              <w:contextualSpacing/>
              <w:jc w:val="center"/>
            </w:pPr>
          </w:p>
        </w:tc>
        <w:tc>
          <w:tcPr>
            <w:tcW w:w="355" w:type="pct"/>
            <w:vAlign w:val="center"/>
          </w:tcPr>
          <w:p w14:paraId="5FB48082" w14:textId="77777777" w:rsidR="00794A2C" w:rsidRPr="00461E79" w:rsidRDefault="00794A2C" w:rsidP="00C6062F">
            <w:pPr>
              <w:spacing w:line="276" w:lineRule="auto"/>
              <w:contextualSpacing/>
              <w:jc w:val="center"/>
            </w:pPr>
          </w:p>
        </w:tc>
        <w:tc>
          <w:tcPr>
            <w:tcW w:w="473" w:type="pct"/>
            <w:vAlign w:val="center"/>
          </w:tcPr>
          <w:p w14:paraId="2AB2D657" w14:textId="77777777" w:rsidR="00794A2C" w:rsidRPr="00461E79" w:rsidRDefault="00794A2C" w:rsidP="00C6062F">
            <w:pPr>
              <w:spacing w:line="276" w:lineRule="auto"/>
              <w:contextualSpacing/>
              <w:jc w:val="center"/>
            </w:pPr>
          </w:p>
        </w:tc>
      </w:tr>
      <w:tr w:rsidR="00794A2C" w:rsidRPr="00461E79" w14:paraId="63FF940F" w14:textId="77777777" w:rsidTr="00C6062F">
        <w:trPr>
          <w:trHeight w:val="89"/>
        </w:trPr>
        <w:tc>
          <w:tcPr>
            <w:tcW w:w="272" w:type="pct"/>
            <w:vAlign w:val="center"/>
          </w:tcPr>
          <w:p w14:paraId="02E76C5E" w14:textId="77777777" w:rsidR="00794A2C" w:rsidRPr="00461E79" w:rsidRDefault="00794A2C" w:rsidP="00C6062F">
            <w:pPr>
              <w:spacing w:line="276" w:lineRule="auto"/>
              <w:contextualSpacing/>
              <w:jc w:val="center"/>
            </w:pPr>
            <w:r w:rsidRPr="00461E79">
              <w:t>20.</w:t>
            </w:r>
          </w:p>
        </w:tc>
        <w:tc>
          <w:tcPr>
            <w:tcW w:w="189" w:type="pct"/>
            <w:vAlign w:val="center"/>
          </w:tcPr>
          <w:p w14:paraId="03350062" w14:textId="77777777" w:rsidR="00794A2C" w:rsidRPr="00461E79" w:rsidRDefault="00794A2C" w:rsidP="00C6062F">
            <w:pPr>
              <w:spacing w:line="276" w:lineRule="auto"/>
              <w:contextualSpacing/>
              <w:jc w:val="center"/>
            </w:pPr>
            <w:r w:rsidRPr="00461E79">
              <w:t>a.</w:t>
            </w:r>
          </w:p>
        </w:tc>
        <w:tc>
          <w:tcPr>
            <w:tcW w:w="3323" w:type="pct"/>
            <w:vAlign w:val="bottom"/>
          </w:tcPr>
          <w:p w14:paraId="235C65DB" w14:textId="77777777" w:rsidR="00794A2C" w:rsidRPr="00461E79" w:rsidRDefault="00794A2C" w:rsidP="00C6062F">
            <w:pPr>
              <w:shd w:val="clear" w:color="auto" w:fill="FFFFFF"/>
              <w:spacing w:line="276" w:lineRule="auto"/>
              <w:outlineLvl w:val="2"/>
            </w:pPr>
            <w:r w:rsidRPr="00461E79">
              <w:rPr>
                <w:bCs/>
              </w:rPr>
              <w:t>Explain some of the most commonly used directives in the AngularJS application.</w:t>
            </w:r>
          </w:p>
        </w:tc>
        <w:tc>
          <w:tcPr>
            <w:tcW w:w="388" w:type="pct"/>
            <w:vAlign w:val="center"/>
          </w:tcPr>
          <w:p w14:paraId="2ABC3A27" w14:textId="77777777" w:rsidR="00794A2C" w:rsidRPr="00461E79" w:rsidRDefault="00794A2C" w:rsidP="00C6062F">
            <w:pPr>
              <w:spacing w:line="276" w:lineRule="auto"/>
              <w:contextualSpacing/>
              <w:jc w:val="center"/>
            </w:pPr>
            <w:r w:rsidRPr="00461E79">
              <w:t>CO2</w:t>
            </w:r>
          </w:p>
        </w:tc>
        <w:tc>
          <w:tcPr>
            <w:tcW w:w="355" w:type="pct"/>
            <w:vAlign w:val="center"/>
          </w:tcPr>
          <w:p w14:paraId="120FB3D3" w14:textId="77777777" w:rsidR="00794A2C" w:rsidRPr="00461E79" w:rsidRDefault="00794A2C" w:rsidP="00C6062F">
            <w:pPr>
              <w:spacing w:line="276" w:lineRule="auto"/>
              <w:contextualSpacing/>
              <w:jc w:val="center"/>
            </w:pPr>
            <w:r w:rsidRPr="00461E79">
              <w:t>R</w:t>
            </w:r>
          </w:p>
        </w:tc>
        <w:tc>
          <w:tcPr>
            <w:tcW w:w="473" w:type="pct"/>
            <w:vAlign w:val="center"/>
          </w:tcPr>
          <w:p w14:paraId="7F726E54" w14:textId="77777777" w:rsidR="00794A2C" w:rsidRPr="00461E79" w:rsidRDefault="00794A2C" w:rsidP="00C6062F">
            <w:pPr>
              <w:spacing w:line="276" w:lineRule="auto"/>
              <w:contextualSpacing/>
              <w:jc w:val="center"/>
            </w:pPr>
            <w:r w:rsidRPr="00461E79">
              <w:t>12</w:t>
            </w:r>
          </w:p>
        </w:tc>
      </w:tr>
      <w:tr w:rsidR="00794A2C" w:rsidRPr="00461E79" w14:paraId="7568731D" w14:textId="77777777" w:rsidTr="00C6062F">
        <w:trPr>
          <w:trHeight w:val="70"/>
        </w:trPr>
        <w:tc>
          <w:tcPr>
            <w:tcW w:w="272" w:type="pct"/>
            <w:vAlign w:val="center"/>
          </w:tcPr>
          <w:p w14:paraId="5EDFF3EA" w14:textId="77777777" w:rsidR="00794A2C" w:rsidRPr="00461E79" w:rsidRDefault="00794A2C" w:rsidP="00C6062F">
            <w:pPr>
              <w:spacing w:line="276" w:lineRule="auto"/>
              <w:contextualSpacing/>
              <w:jc w:val="center"/>
            </w:pPr>
          </w:p>
        </w:tc>
        <w:tc>
          <w:tcPr>
            <w:tcW w:w="189" w:type="pct"/>
            <w:vAlign w:val="center"/>
          </w:tcPr>
          <w:p w14:paraId="509D4A7F" w14:textId="77777777" w:rsidR="00794A2C" w:rsidRPr="00461E79" w:rsidRDefault="00794A2C" w:rsidP="00C6062F">
            <w:pPr>
              <w:spacing w:line="276" w:lineRule="auto"/>
              <w:contextualSpacing/>
              <w:jc w:val="center"/>
            </w:pPr>
          </w:p>
        </w:tc>
        <w:tc>
          <w:tcPr>
            <w:tcW w:w="3323" w:type="pct"/>
            <w:vAlign w:val="bottom"/>
          </w:tcPr>
          <w:p w14:paraId="3D3FD8F5" w14:textId="77777777" w:rsidR="00794A2C" w:rsidRPr="00461E79" w:rsidRDefault="00794A2C" w:rsidP="00C6062F">
            <w:pPr>
              <w:spacing w:line="276" w:lineRule="auto"/>
              <w:contextualSpacing/>
              <w:jc w:val="both"/>
            </w:pPr>
          </w:p>
        </w:tc>
        <w:tc>
          <w:tcPr>
            <w:tcW w:w="388" w:type="pct"/>
            <w:vAlign w:val="center"/>
          </w:tcPr>
          <w:p w14:paraId="5572FB48" w14:textId="77777777" w:rsidR="00794A2C" w:rsidRPr="00461E79" w:rsidRDefault="00794A2C" w:rsidP="00C6062F">
            <w:pPr>
              <w:spacing w:line="276" w:lineRule="auto"/>
              <w:contextualSpacing/>
              <w:jc w:val="center"/>
            </w:pPr>
          </w:p>
        </w:tc>
        <w:tc>
          <w:tcPr>
            <w:tcW w:w="355" w:type="pct"/>
            <w:vAlign w:val="center"/>
          </w:tcPr>
          <w:p w14:paraId="371ECF8D" w14:textId="77777777" w:rsidR="00794A2C" w:rsidRPr="00461E79" w:rsidRDefault="00794A2C" w:rsidP="00C6062F">
            <w:pPr>
              <w:spacing w:line="276" w:lineRule="auto"/>
              <w:contextualSpacing/>
              <w:jc w:val="center"/>
            </w:pPr>
          </w:p>
        </w:tc>
        <w:tc>
          <w:tcPr>
            <w:tcW w:w="473" w:type="pct"/>
            <w:vAlign w:val="center"/>
          </w:tcPr>
          <w:p w14:paraId="340D1842" w14:textId="77777777" w:rsidR="00794A2C" w:rsidRPr="00461E79" w:rsidRDefault="00794A2C" w:rsidP="00C6062F">
            <w:pPr>
              <w:spacing w:line="276" w:lineRule="auto"/>
              <w:contextualSpacing/>
              <w:jc w:val="center"/>
            </w:pPr>
          </w:p>
        </w:tc>
      </w:tr>
      <w:tr w:rsidR="00794A2C" w:rsidRPr="00461E79" w14:paraId="35E76475" w14:textId="77777777" w:rsidTr="00C6062F">
        <w:trPr>
          <w:trHeight w:val="396"/>
        </w:trPr>
        <w:tc>
          <w:tcPr>
            <w:tcW w:w="272" w:type="pct"/>
            <w:vAlign w:val="center"/>
          </w:tcPr>
          <w:p w14:paraId="43152941" w14:textId="77777777" w:rsidR="00794A2C" w:rsidRPr="00461E79" w:rsidRDefault="00794A2C" w:rsidP="00C6062F">
            <w:pPr>
              <w:spacing w:line="276" w:lineRule="auto"/>
              <w:contextualSpacing/>
              <w:jc w:val="center"/>
            </w:pPr>
            <w:r w:rsidRPr="00461E79">
              <w:t>21.</w:t>
            </w:r>
          </w:p>
        </w:tc>
        <w:tc>
          <w:tcPr>
            <w:tcW w:w="189" w:type="pct"/>
            <w:vAlign w:val="center"/>
          </w:tcPr>
          <w:p w14:paraId="1DDC770F" w14:textId="77777777" w:rsidR="00794A2C" w:rsidRPr="00461E79" w:rsidRDefault="00794A2C" w:rsidP="00C6062F">
            <w:pPr>
              <w:spacing w:line="276" w:lineRule="auto"/>
              <w:contextualSpacing/>
              <w:jc w:val="center"/>
            </w:pPr>
            <w:r w:rsidRPr="00461E79">
              <w:t>a.</w:t>
            </w:r>
          </w:p>
        </w:tc>
        <w:tc>
          <w:tcPr>
            <w:tcW w:w="3323" w:type="pct"/>
            <w:vAlign w:val="bottom"/>
          </w:tcPr>
          <w:p w14:paraId="2DD04920" w14:textId="77777777" w:rsidR="00794A2C" w:rsidRPr="00461E79" w:rsidRDefault="00794A2C" w:rsidP="00C6062F">
            <w:pPr>
              <w:spacing w:line="276" w:lineRule="auto"/>
              <w:jc w:val="both"/>
            </w:pPr>
            <w:r w:rsidRPr="00461E79">
              <w:t>Explain the following JSON components with examples.</w:t>
            </w:r>
          </w:p>
          <w:p w14:paraId="2A921FD3" w14:textId="77777777" w:rsidR="00794A2C" w:rsidRPr="00461E79" w:rsidRDefault="00794A2C" w:rsidP="00C6062F">
            <w:pPr>
              <w:spacing w:line="276" w:lineRule="auto"/>
              <w:jc w:val="both"/>
              <w:rPr>
                <w:b/>
                <w:bCs/>
              </w:rPr>
            </w:pPr>
            <w:proofErr w:type="spellStart"/>
            <w:r w:rsidRPr="00461E79">
              <w:t>i</w:t>
            </w:r>
            <w:proofErr w:type="spellEnd"/>
            <w:r w:rsidRPr="00461E79">
              <w:t xml:space="preserve">)data </w:t>
            </w:r>
            <w:proofErr w:type="gramStart"/>
            <w:r w:rsidRPr="00461E79">
              <w:t>types  ii</w:t>
            </w:r>
            <w:proofErr w:type="gramEnd"/>
            <w:r w:rsidRPr="00461E79">
              <w:t>)parse iii)</w:t>
            </w:r>
            <w:proofErr w:type="spellStart"/>
            <w:r w:rsidRPr="00461E79">
              <w:t>stringify</w:t>
            </w:r>
            <w:proofErr w:type="spellEnd"/>
            <w:r w:rsidRPr="00461E79">
              <w:t xml:space="preserve"> iv)objects  v)arrays</w:t>
            </w:r>
          </w:p>
        </w:tc>
        <w:tc>
          <w:tcPr>
            <w:tcW w:w="388" w:type="pct"/>
            <w:vAlign w:val="center"/>
          </w:tcPr>
          <w:p w14:paraId="42DBBB44" w14:textId="77777777" w:rsidR="00794A2C" w:rsidRPr="00461E79" w:rsidRDefault="00794A2C" w:rsidP="00C6062F">
            <w:pPr>
              <w:spacing w:line="276" w:lineRule="auto"/>
              <w:contextualSpacing/>
              <w:jc w:val="center"/>
            </w:pPr>
            <w:r w:rsidRPr="00461E79">
              <w:t>CO3</w:t>
            </w:r>
          </w:p>
        </w:tc>
        <w:tc>
          <w:tcPr>
            <w:tcW w:w="355" w:type="pct"/>
            <w:vAlign w:val="center"/>
          </w:tcPr>
          <w:p w14:paraId="02AC02D6" w14:textId="77777777" w:rsidR="00794A2C" w:rsidRPr="00461E79" w:rsidRDefault="00794A2C" w:rsidP="00C6062F">
            <w:pPr>
              <w:spacing w:line="276" w:lineRule="auto"/>
            </w:pPr>
            <w:r w:rsidRPr="00461E79">
              <w:t>E</w:t>
            </w:r>
          </w:p>
        </w:tc>
        <w:tc>
          <w:tcPr>
            <w:tcW w:w="473" w:type="pct"/>
            <w:vAlign w:val="center"/>
          </w:tcPr>
          <w:p w14:paraId="1BF58B22" w14:textId="77777777" w:rsidR="00794A2C" w:rsidRPr="00461E79" w:rsidRDefault="00794A2C" w:rsidP="00C6062F">
            <w:pPr>
              <w:spacing w:line="276" w:lineRule="auto"/>
              <w:contextualSpacing/>
              <w:jc w:val="center"/>
            </w:pPr>
            <w:r w:rsidRPr="00461E79">
              <w:t>12</w:t>
            </w:r>
          </w:p>
        </w:tc>
      </w:tr>
      <w:tr w:rsidR="00794A2C" w:rsidRPr="00461E79" w14:paraId="64D43010" w14:textId="77777777" w:rsidTr="00C6062F">
        <w:trPr>
          <w:trHeight w:val="70"/>
        </w:trPr>
        <w:tc>
          <w:tcPr>
            <w:tcW w:w="272" w:type="pct"/>
            <w:vAlign w:val="center"/>
          </w:tcPr>
          <w:p w14:paraId="0905A377" w14:textId="77777777" w:rsidR="00794A2C" w:rsidRPr="00461E79" w:rsidRDefault="00794A2C" w:rsidP="00C6062F">
            <w:pPr>
              <w:spacing w:line="276" w:lineRule="auto"/>
              <w:contextualSpacing/>
              <w:jc w:val="center"/>
            </w:pPr>
          </w:p>
        </w:tc>
        <w:tc>
          <w:tcPr>
            <w:tcW w:w="189" w:type="pct"/>
            <w:vAlign w:val="center"/>
          </w:tcPr>
          <w:p w14:paraId="385CC03B" w14:textId="77777777" w:rsidR="00794A2C" w:rsidRPr="00461E79" w:rsidRDefault="00794A2C" w:rsidP="00C6062F">
            <w:pPr>
              <w:spacing w:line="276" w:lineRule="auto"/>
              <w:contextualSpacing/>
              <w:jc w:val="center"/>
            </w:pPr>
          </w:p>
        </w:tc>
        <w:tc>
          <w:tcPr>
            <w:tcW w:w="3323" w:type="pct"/>
            <w:vAlign w:val="bottom"/>
          </w:tcPr>
          <w:p w14:paraId="59477385" w14:textId="77777777" w:rsidR="00794A2C" w:rsidRPr="00461E79" w:rsidRDefault="00794A2C" w:rsidP="00C6062F">
            <w:pPr>
              <w:spacing w:line="276" w:lineRule="auto"/>
              <w:contextualSpacing/>
              <w:jc w:val="both"/>
            </w:pPr>
          </w:p>
        </w:tc>
        <w:tc>
          <w:tcPr>
            <w:tcW w:w="388" w:type="pct"/>
            <w:vAlign w:val="center"/>
          </w:tcPr>
          <w:p w14:paraId="25279839" w14:textId="77777777" w:rsidR="00794A2C" w:rsidRPr="00461E79" w:rsidRDefault="00794A2C" w:rsidP="00C6062F">
            <w:pPr>
              <w:spacing w:line="276" w:lineRule="auto"/>
              <w:contextualSpacing/>
              <w:jc w:val="center"/>
            </w:pPr>
          </w:p>
        </w:tc>
        <w:tc>
          <w:tcPr>
            <w:tcW w:w="355" w:type="pct"/>
            <w:vAlign w:val="center"/>
          </w:tcPr>
          <w:p w14:paraId="7B07938D" w14:textId="77777777" w:rsidR="00794A2C" w:rsidRPr="00461E79" w:rsidRDefault="00794A2C" w:rsidP="00C6062F">
            <w:pPr>
              <w:spacing w:line="276" w:lineRule="auto"/>
              <w:contextualSpacing/>
              <w:jc w:val="center"/>
            </w:pPr>
          </w:p>
        </w:tc>
        <w:tc>
          <w:tcPr>
            <w:tcW w:w="473" w:type="pct"/>
            <w:vAlign w:val="center"/>
          </w:tcPr>
          <w:p w14:paraId="6CB4880C" w14:textId="77777777" w:rsidR="00794A2C" w:rsidRPr="00461E79" w:rsidRDefault="00794A2C" w:rsidP="00C6062F">
            <w:pPr>
              <w:spacing w:line="276" w:lineRule="auto"/>
              <w:contextualSpacing/>
              <w:jc w:val="center"/>
            </w:pPr>
          </w:p>
        </w:tc>
      </w:tr>
      <w:tr w:rsidR="00794A2C" w:rsidRPr="00461E79" w14:paraId="56F925FC" w14:textId="77777777" w:rsidTr="00C6062F">
        <w:trPr>
          <w:trHeight w:hRule="exact" w:val="306"/>
        </w:trPr>
        <w:tc>
          <w:tcPr>
            <w:tcW w:w="272" w:type="pct"/>
            <w:vAlign w:val="center"/>
          </w:tcPr>
          <w:p w14:paraId="3B44D1D2" w14:textId="77777777" w:rsidR="00794A2C" w:rsidRPr="00461E79" w:rsidRDefault="00794A2C" w:rsidP="00C6062F">
            <w:pPr>
              <w:spacing w:line="276" w:lineRule="auto"/>
              <w:contextualSpacing/>
              <w:jc w:val="center"/>
            </w:pPr>
            <w:r w:rsidRPr="00461E79">
              <w:lastRenderedPageBreak/>
              <w:t>22.</w:t>
            </w:r>
          </w:p>
        </w:tc>
        <w:tc>
          <w:tcPr>
            <w:tcW w:w="189" w:type="pct"/>
            <w:vAlign w:val="center"/>
          </w:tcPr>
          <w:p w14:paraId="5A32305E" w14:textId="77777777" w:rsidR="00794A2C" w:rsidRPr="00461E79" w:rsidRDefault="00794A2C" w:rsidP="00C6062F">
            <w:pPr>
              <w:spacing w:line="276" w:lineRule="auto"/>
              <w:contextualSpacing/>
              <w:jc w:val="center"/>
            </w:pPr>
            <w:r w:rsidRPr="00461E79">
              <w:t>a.</w:t>
            </w:r>
          </w:p>
        </w:tc>
        <w:tc>
          <w:tcPr>
            <w:tcW w:w="3323" w:type="pct"/>
            <w:vAlign w:val="bottom"/>
          </w:tcPr>
          <w:p w14:paraId="52766023" w14:textId="77777777" w:rsidR="00794A2C" w:rsidRPr="00461E79" w:rsidRDefault="00794A2C" w:rsidP="00C6062F">
            <w:pPr>
              <w:pStyle w:val="Heading1"/>
              <w:shd w:val="clear" w:color="auto" w:fill="FFFFFF"/>
              <w:spacing w:before="0" w:line="276" w:lineRule="auto"/>
              <w:textAlignment w:val="baseline"/>
              <w:rPr>
                <w:rFonts w:ascii="Times New Roman" w:hAnsi="Times New Roman" w:cs="Times New Roman"/>
                <w:color w:val="auto"/>
                <w:sz w:val="24"/>
                <w:szCs w:val="24"/>
              </w:rPr>
            </w:pPr>
            <w:r w:rsidRPr="00461E79">
              <w:rPr>
                <w:rFonts w:ascii="Times New Roman" w:hAnsi="Times New Roman" w:cs="Times New Roman"/>
                <w:b w:val="0"/>
                <w:bCs w:val="0"/>
                <w:color w:val="auto"/>
                <w:sz w:val="24"/>
                <w:szCs w:val="24"/>
              </w:rPr>
              <w:t>Examine Event-Driven Programming in Node.js</w:t>
            </w:r>
          </w:p>
        </w:tc>
        <w:tc>
          <w:tcPr>
            <w:tcW w:w="388" w:type="pct"/>
            <w:vAlign w:val="center"/>
          </w:tcPr>
          <w:p w14:paraId="2252FE53" w14:textId="77777777" w:rsidR="00794A2C" w:rsidRPr="00461E79" w:rsidRDefault="00794A2C" w:rsidP="00C6062F">
            <w:pPr>
              <w:spacing w:line="276" w:lineRule="auto"/>
              <w:contextualSpacing/>
              <w:jc w:val="center"/>
            </w:pPr>
            <w:r w:rsidRPr="00461E79">
              <w:t>CO4</w:t>
            </w:r>
          </w:p>
        </w:tc>
        <w:tc>
          <w:tcPr>
            <w:tcW w:w="355" w:type="pct"/>
            <w:vAlign w:val="center"/>
          </w:tcPr>
          <w:p w14:paraId="64F3874C" w14:textId="77777777" w:rsidR="00794A2C" w:rsidRPr="00461E79" w:rsidRDefault="00794A2C" w:rsidP="00C6062F">
            <w:pPr>
              <w:spacing w:line="276" w:lineRule="auto"/>
              <w:contextualSpacing/>
              <w:jc w:val="center"/>
            </w:pPr>
            <w:r w:rsidRPr="00461E79">
              <w:t>An</w:t>
            </w:r>
          </w:p>
        </w:tc>
        <w:tc>
          <w:tcPr>
            <w:tcW w:w="473" w:type="pct"/>
            <w:vAlign w:val="center"/>
          </w:tcPr>
          <w:p w14:paraId="6D9A63F2" w14:textId="77777777" w:rsidR="00794A2C" w:rsidRPr="00461E79" w:rsidRDefault="00794A2C" w:rsidP="00C6062F">
            <w:pPr>
              <w:spacing w:line="276" w:lineRule="auto"/>
              <w:contextualSpacing/>
              <w:jc w:val="center"/>
            </w:pPr>
            <w:r w:rsidRPr="00461E79">
              <w:t>12</w:t>
            </w:r>
          </w:p>
        </w:tc>
      </w:tr>
      <w:tr w:rsidR="00794A2C" w:rsidRPr="00461E79" w14:paraId="0E708CB6" w14:textId="77777777" w:rsidTr="00C6062F">
        <w:trPr>
          <w:trHeight w:val="70"/>
        </w:trPr>
        <w:tc>
          <w:tcPr>
            <w:tcW w:w="272" w:type="pct"/>
            <w:vAlign w:val="center"/>
          </w:tcPr>
          <w:p w14:paraId="2F33241E" w14:textId="77777777" w:rsidR="00794A2C" w:rsidRPr="00461E79" w:rsidRDefault="00794A2C" w:rsidP="00C6062F">
            <w:pPr>
              <w:spacing w:line="276" w:lineRule="auto"/>
              <w:contextualSpacing/>
              <w:jc w:val="center"/>
            </w:pPr>
          </w:p>
        </w:tc>
        <w:tc>
          <w:tcPr>
            <w:tcW w:w="189" w:type="pct"/>
            <w:vAlign w:val="center"/>
          </w:tcPr>
          <w:p w14:paraId="57FD5822" w14:textId="77777777" w:rsidR="00794A2C" w:rsidRPr="00461E79" w:rsidRDefault="00794A2C" w:rsidP="00C6062F">
            <w:pPr>
              <w:spacing w:line="276" w:lineRule="auto"/>
              <w:contextualSpacing/>
              <w:jc w:val="center"/>
            </w:pPr>
          </w:p>
        </w:tc>
        <w:tc>
          <w:tcPr>
            <w:tcW w:w="3323" w:type="pct"/>
            <w:vAlign w:val="bottom"/>
          </w:tcPr>
          <w:p w14:paraId="2D2AE3E6" w14:textId="77777777" w:rsidR="00794A2C" w:rsidRPr="00461E79" w:rsidRDefault="00794A2C" w:rsidP="00C6062F">
            <w:pPr>
              <w:spacing w:line="276" w:lineRule="auto"/>
              <w:contextualSpacing/>
              <w:jc w:val="both"/>
            </w:pPr>
          </w:p>
        </w:tc>
        <w:tc>
          <w:tcPr>
            <w:tcW w:w="388" w:type="pct"/>
            <w:vAlign w:val="center"/>
          </w:tcPr>
          <w:p w14:paraId="6175B656" w14:textId="77777777" w:rsidR="00794A2C" w:rsidRPr="00461E79" w:rsidRDefault="00794A2C" w:rsidP="00C6062F">
            <w:pPr>
              <w:spacing w:line="276" w:lineRule="auto"/>
              <w:contextualSpacing/>
              <w:jc w:val="center"/>
            </w:pPr>
          </w:p>
        </w:tc>
        <w:tc>
          <w:tcPr>
            <w:tcW w:w="355" w:type="pct"/>
            <w:vAlign w:val="center"/>
          </w:tcPr>
          <w:p w14:paraId="7BE0DB87" w14:textId="77777777" w:rsidR="00794A2C" w:rsidRPr="00461E79" w:rsidRDefault="00794A2C" w:rsidP="00C6062F">
            <w:pPr>
              <w:spacing w:line="276" w:lineRule="auto"/>
              <w:contextualSpacing/>
              <w:jc w:val="center"/>
            </w:pPr>
          </w:p>
        </w:tc>
        <w:tc>
          <w:tcPr>
            <w:tcW w:w="473" w:type="pct"/>
            <w:vAlign w:val="center"/>
          </w:tcPr>
          <w:p w14:paraId="7C52C585" w14:textId="77777777" w:rsidR="00794A2C" w:rsidRPr="00461E79" w:rsidRDefault="00794A2C" w:rsidP="00C6062F">
            <w:pPr>
              <w:spacing w:line="276" w:lineRule="auto"/>
              <w:contextualSpacing/>
              <w:jc w:val="center"/>
            </w:pPr>
          </w:p>
        </w:tc>
      </w:tr>
      <w:tr w:rsidR="00794A2C" w:rsidRPr="00461E79" w14:paraId="65E050EF" w14:textId="77777777" w:rsidTr="00C6062F">
        <w:trPr>
          <w:trHeight w:val="70"/>
        </w:trPr>
        <w:tc>
          <w:tcPr>
            <w:tcW w:w="272" w:type="pct"/>
            <w:vAlign w:val="center"/>
          </w:tcPr>
          <w:p w14:paraId="0ED2CC4E" w14:textId="77777777" w:rsidR="00794A2C" w:rsidRPr="00461E79" w:rsidRDefault="00794A2C" w:rsidP="00C6062F">
            <w:pPr>
              <w:spacing w:line="276" w:lineRule="auto"/>
              <w:contextualSpacing/>
              <w:jc w:val="center"/>
            </w:pPr>
            <w:r w:rsidRPr="00461E79">
              <w:t>23.</w:t>
            </w:r>
          </w:p>
        </w:tc>
        <w:tc>
          <w:tcPr>
            <w:tcW w:w="189" w:type="pct"/>
            <w:vAlign w:val="center"/>
          </w:tcPr>
          <w:p w14:paraId="47F489ED" w14:textId="77777777" w:rsidR="00794A2C" w:rsidRPr="00461E79" w:rsidRDefault="00794A2C" w:rsidP="00C6062F">
            <w:pPr>
              <w:spacing w:line="276" w:lineRule="auto"/>
              <w:contextualSpacing/>
              <w:jc w:val="center"/>
            </w:pPr>
            <w:r w:rsidRPr="00461E79">
              <w:t>a.</w:t>
            </w:r>
          </w:p>
        </w:tc>
        <w:tc>
          <w:tcPr>
            <w:tcW w:w="3323" w:type="pct"/>
            <w:vAlign w:val="bottom"/>
          </w:tcPr>
          <w:p w14:paraId="0B5C2EC7" w14:textId="77777777" w:rsidR="00794A2C" w:rsidRPr="00461E79" w:rsidRDefault="00794A2C" w:rsidP="00C6062F">
            <w:pPr>
              <w:pStyle w:val="Heading2"/>
              <w:shd w:val="clear" w:color="auto" w:fill="FFFFFF"/>
              <w:spacing w:line="276" w:lineRule="auto"/>
              <w:rPr>
                <w:rFonts w:ascii="Times New Roman" w:hAnsi="Times New Roman" w:cs="Times New Roman"/>
                <w:color w:val="auto"/>
                <w:sz w:val="24"/>
                <w:szCs w:val="24"/>
              </w:rPr>
            </w:pPr>
            <w:r w:rsidRPr="00461E79">
              <w:rPr>
                <w:rFonts w:ascii="Times New Roman" w:hAnsi="Times New Roman" w:cs="Times New Roman"/>
                <w:color w:val="auto"/>
                <w:sz w:val="24"/>
                <w:szCs w:val="24"/>
              </w:rPr>
              <w:t>Discuss the Mongoose CRUD Operations with an example.</w:t>
            </w:r>
          </w:p>
        </w:tc>
        <w:tc>
          <w:tcPr>
            <w:tcW w:w="388" w:type="pct"/>
            <w:vAlign w:val="center"/>
          </w:tcPr>
          <w:p w14:paraId="6A7B4E6C" w14:textId="77777777" w:rsidR="00794A2C" w:rsidRPr="00461E79" w:rsidRDefault="00794A2C" w:rsidP="00C6062F">
            <w:pPr>
              <w:spacing w:line="276" w:lineRule="auto"/>
              <w:contextualSpacing/>
              <w:jc w:val="center"/>
            </w:pPr>
            <w:r w:rsidRPr="00461E79">
              <w:t>CO4</w:t>
            </w:r>
          </w:p>
        </w:tc>
        <w:tc>
          <w:tcPr>
            <w:tcW w:w="355" w:type="pct"/>
            <w:vAlign w:val="center"/>
          </w:tcPr>
          <w:p w14:paraId="177C860A" w14:textId="77777777" w:rsidR="00794A2C" w:rsidRPr="00461E79" w:rsidRDefault="00794A2C" w:rsidP="00C6062F">
            <w:pPr>
              <w:spacing w:line="276" w:lineRule="auto"/>
              <w:contextualSpacing/>
              <w:jc w:val="center"/>
            </w:pPr>
            <w:r w:rsidRPr="00461E79">
              <w:t>R</w:t>
            </w:r>
          </w:p>
        </w:tc>
        <w:tc>
          <w:tcPr>
            <w:tcW w:w="473" w:type="pct"/>
            <w:vAlign w:val="center"/>
          </w:tcPr>
          <w:p w14:paraId="1F2EEA54" w14:textId="77777777" w:rsidR="00794A2C" w:rsidRPr="00461E79" w:rsidRDefault="00794A2C" w:rsidP="00C6062F">
            <w:pPr>
              <w:spacing w:line="276" w:lineRule="auto"/>
              <w:contextualSpacing/>
              <w:jc w:val="center"/>
            </w:pPr>
            <w:r w:rsidRPr="00461E79">
              <w:t>12</w:t>
            </w:r>
          </w:p>
        </w:tc>
      </w:tr>
      <w:tr w:rsidR="00794A2C" w:rsidRPr="00461E79" w14:paraId="01B40A17" w14:textId="77777777" w:rsidTr="00C6062F">
        <w:trPr>
          <w:trHeight w:val="300"/>
        </w:trPr>
        <w:tc>
          <w:tcPr>
            <w:tcW w:w="5000" w:type="pct"/>
            <w:gridSpan w:val="6"/>
            <w:vAlign w:val="center"/>
          </w:tcPr>
          <w:p w14:paraId="698DD868" w14:textId="77777777" w:rsidR="00794A2C" w:rsidRPr="00461E79" w:rsidRDefault="00794A2C" w:rsidP="00C6062F">
            <w:pPr>
              <w:spacing w:line="276" w:lineRule="auto"/>
              <w:contextualSpacing/>
              <w:jc w:val="center"/>
              <w:rPr>
                <w:b/>
                <w:bCs/>
              </w:rPr>
            </w:pPr>
            <w:r w:rsidRPr="00461E79">
              <w:rPr>
                <w:b/>
                <w:bCs/>
              </w:rPr>
              <w:t>COMPULSORY QUESTION</w:t>
            </w:r>
          </w:p>
        </w:tc>
      </w:tr>
      <w:tr w:rsidR="00794A2C" w:rsidRPr="00461E79" w14:paraId="3F4C60B6" w14:textId="77777777" w:rsidTr="00C6062F">
        <w:trPr>
          <w:trHeight w:val="396"/>
        </w:trPr>
        <w:tc>
          <w:tcPr>
            <w:tcW w:w="272" w:type="pct"/>
            <w:vAlign w:val="center"/>
          </w:tcPr>
          <w:p w14:paraId="72F3D4F1" w14:textId="77777777" w:rsidR="00794A2C" w:rsidRPr="00461E79" w:rsidRDefault="00794A2C" w:rsidP="00C6062F">
            <w:pPr>
              <w:spacing w:line="276" w:lineRule="auto"/>
              <w:contextualSpacing/>
              <w:jc w:val="center"/>
            </w:pPr>
            <w:r w:rsidRPr="00461E79">
              <w:t>24.</w:t>
            </w:r>
          </w:p>
        </w:tc>
        <w:tc>
          <w:tcPr>
            <w:tcW w:w="189" w:type="pct"/>
            <w:vAlign w:val="center"/>
          </w:tcPr>
          <w:p w14:paraId="0F3D116D" w14:textId="77777777" w:rsidR="00794A2C" w:rsidRPr="00461E79" w:rsidRDefault="00794A2C" w:rsidP="00C6062F">
            <w:pPr>
              <w:spacing w:line="276" w:lineRule="auto"/>
              <w:contextualSpacing/>
              <w:jc w:val="center"/>
            </w:pPr>
            <w:r w:rsidRPr="00461E79">
              <w:t>a.</w:t>
            </w:r>
          </w:p>
        </w:tc>
        <w:tc>
          <w:tcPr>
            <w:tcW w:w="3323" w:type="pct"/>
            <w:vAlign w:val="bottom"/>
          </w:tcPr>
          <w:p w14:paraId="34D22DFB" w14:textId="77777777" w:rsidR="00794A2C" w:rsidRPr="00461E79" w:rsidRDefault="00794A2C" w:rsidP="00C6062F">
            <w:pPr>
              <w:spacing w:line="276" w:lineRule="auto"/>
              <w:contextualSpacing/>
              <w:jc w:val="both"/>
            </w:pPr>
            <w:r w:rsidRPr="00461E79">
              <w:t xml:space="preserve">Write JavaScript to validate the following fields of the Registration page. </w:t>
            </w:r>
          </w:p>
          <w:p w14:paraId="7E3AD68A" w14:textId="77777777" w:rsidR="00794A2C" w:rsidRPr="00461E79" w:rsidRDefault="00794A2C" w:rsidP="00C6062F">
            <w:pPr>
              <w:spacing w:line="276" w:lineRule="auto"/>
              <w:contextualSpacing/>
              <w:jc w:val="both"/>
            </w:pPr>
            <w:r w:rsidRPr="00461E79">
              <w:t>1. First Name (Name should contain the alphabet and the length should not be less than 6 characters</w:t>
            </w:r>
          </w:p>
          <w:p w14:paraId="32455C9A" w14:textId="77777777" w:rsidR="00794A2C" w:rsidRPr="00461E79" w:rsidRDefault="00794A2C" w:rsidP="00C6062F">
            <w:pPr>
              <w:spacing w:line="276" w:lineRule="auto"/>
              <w:contextualSpacing/>
              <w:jc w:val="both"/>
            </w:pPr>
            <w:r w:rsidRPr="00461E79">
              <w:t xml:space="preserve">2. Password (Password should not be less than 6 characters in length). </w:t>
            </w:r>
          </w:p>
          <w:p w14:paraId="29FE4C26" w14:textId="77777777" w:rsidR="00794A2C" w:rsidRPr="00461E79" w:rsidRDefault="00794A2C" w:rsidP="00C6062F">
            <w:pPr>
              <w:spacing w:line="276" w:lineRule="auto"/>
              <w:contextualSpacing/>
              <w:jc w:val="both"/>
            </w:pPr>
            <w:r w:rsidRPr="00461E79">
              <w:t xml:space="preserve">3. E-mail ID (should not contain any invalid and must follow the standard pattern name@domain.com) </w:t>
            </w:r>
          </w:p>
          <w:p w14:paraId="1BBC1D3B" w14:textId="77777777" w:rsidR="00794A2C" w:rsidRPr="00461E79" w:rsidRDefault="00794A2C" w:rsidP="00C6062F">
            <w:pPr>
              <w:spacing w:line="276" w:lineRule="auto"/>
              <w:contextualSpacing/>
              <w:jc w:val="both"/>
            </w:pPr>
            <w:r w:rsidRPr="00461E79">
              <w:t xml:space="preserve">4. Mobile Number (The phone number should contain 10 digits only). </w:t>
            </w:r>
          </w:p>
          <w:p w14:paraId="1ABA2898" w14:textId="77777777" w:rsidR="00794A2C" w:rsidRPr="00461E79" w:rsidRDefault="00794A2C" w:rsidP="00C6062F">
            <w:pPr>
              <w:spacing w:line="276" w:lineRule="auto"/>
              <w:contextualSpacing/>
              <w:jc w:val="both"/>
            </w:pPr>
            <w:r w:rsidRPr="00461E79">
              <w:t>5. Last Name and Address (should not be Empty)</w:t>
            </w:r>
          </w:p>
        </w:tc>
        <w:tc>
          <w:tcPr>
            <w:tcW w:w="388" w:type="pct"/>
            <w:vAlign w:val="center"/>
          </w:tcPr>
          <w:p w14:paraId="72B3FF9F" w14:textId="77777777" w:rsidR="00794A2C" w:rsidRPr="00461E79" w:rsidRDefault="00794A2C" w:rsidP="00C6062F">
            <w:pPr>
              <w:spacing w:line="276" w:lineRule="auto"/>
              <w:contextualSpacing/>
              <w:jc w:val="center"/>
            </w:pPr>
            <w:r w:rsidRPr="00461E79">
              <w:t>CO4</w:t>
            </w:r>
          </w:p>
        </w:tc>
        <w:tc>
          <w:tcPr>
            <w:tcW w:w="355" w:type="pct"/>
            <w:vAlign w:val="center"/>
          </w:tcPr>
          <w:p w14:paraId="7E625DA3" w14:textId="77777777" w:rsidR="00794A2C" w:rsidRPr="00461E79" w:rsidRDefault="00794A2C" w:rsidP="00C6062F">
            <w:pPr>
              <w:spacing w:line="276" w:lineRule="auto"/>
              <w:contextualSpacing/>
              <w:jc w:val="center"/>
            </w:pPr>
            <w:r w:rsidRPr="00461E79">
              <w:t>R</w:t>
            </w:r>
          </w:p>
        </w:tc>
        <w:tc>
          <w:tcPr>
            <w:tcW w:w="473" w:type="pct"/>
            <w:vAlign w:val="center"/>
          </w:tcPr>
          <w:p w14:paraId="1EAF1F31" w14:textId="77777777" w:rsidR="00794A2C" w:rsidRPr="00461E79" w:rsidRDefault="00794A2C" w:rsidP="00C6062F">
            <w:pPr>
              <w:spacing w:line="276" w:lineRule="auto"/>
              <w:contextualSpacing/>
              <w:jc w:val="center"/>
            </w:pPr>
            <w:r w:rsidRPr="00461E79">
              <w:t>12</w:t>
            </w:r>
          </w:p>
        </w:tc>
      </w:tr>
    </w:tbl>
    <w:p w14:paraId="783BE3F0" w14:textId="77777777" w:rsidR="00274240" w:rsidRDefault="00274240"/>
    <w:sectPr w:rsidR="00274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52566"/>
    <w:multiLevelType w:val="multilevel"/>
    <w:tmpl w:val="F6EC4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801FA7"/>
    <w:multiLevelType w:val="hybridMultilevel"/>
    <w:tmpl w:val="F0128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97733D"/>
    <w:multiLevelType w:val="hybridMultilevel"/>
    <w:tmpl w:val="69B02030"/>
    <w:lvl w:ilvl="0" w:tplc="40090001">
      <w:start w:val="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F809AD"/>
    <w:multiLevelType w:val="multilevel"/>
    <w:tmpl w:val="D0144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FE096B"/>
    <w:multiLevelType w:val="multilevel"/>
    <w:tmpl w:val="8FD0A5C2"/>
    <w:lvl w:ilvl="0">
      <w:start w:val="1"/>
      <w:numFmt w:val="upp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6176E9"/>
    <w:multiLevelType w:val="multilevel"/>
    <w:tmpl w:val="1A4AE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892495"/>
    <w:multiLevelType w:val="hybridMultilevel"/>
    <w:tmpl w:val="584A7B30"/>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num w:numId="1" w16cid:durableId="1673920951">
    <w:abstractNumId w:val="0"/>
  </w:num>
  <w:num w:numId="2" w16cid:durableId="2004118793">
    <w:abstractNumId w:val="5"/>
  </w:num>
  <w:num w:numId="3" w16cid:durableId="876043323">
    <w:abstractNumId w:val="3"/>
  </w:num>
  <w:num w:numId="4" w16cid:durableId="1369144366">
    <w:abstractNumId w:val="4"/>
  </w:num>
  <w:num w:numId="5" w16cid:durableId="1340621277">
    <w:abstractNumId w:val="2"/>
  </w:num>
  <w:num w:numId="6" w16cid:durableId="257522894">
    <w:abstractNumId w:val="1"/>
  </w:num>
  <w:num w:numId="7" w16cid:durableId="12168156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2C"/>
    <w:rsid w:val="00274240"/>
    <w:rsid w:val="003C62FD"/>
    <w:rsid w:val="00794A2C"/>
    <w:rsid w:val="007C392A"/>
    <w:rsid w:val="00E72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9775"/>
  <w15:chartTrackingRefBased/>
  <w15:docId w15:val="{968F58EC-9480-4695-8AC7-27D3BD066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A2C"/>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794A2C"/>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94A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794A2C"/>
    <w:pPr>
      <w:keepNext/>
      <w:keepLines/>
      <w:spacing w:before="280" w:after="80"/>
      <w:outlineLvl w:val="2"/>
    </w:pPr>
    <w:rPr>
      <w:b/>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94A2C"/>
    <w:pPr>
      <w:jc w:val="center"/>
    </w:pPr>
    <w:rPr>
      <w:szCs w:val="20"/>
    </w:rPr>
  </w:style>
  <w:style w:type="character" w:customStyle="1" w:styleId="TitleChar">
    <w:name w:val="Title Char"/>
    <w:basedOn w:val="DefaultParagraphFont"/>
    <w:link w:val="Title"/>
    <w:qFormat/>
    <w:rsid w:val="00794A2C"/>
    <w:rPr>
      <w:rFonts w:ascii="Times New Roman" w:eastAsia="Times New Roman" w:hAnsi="Times New Roman" w:cs="Times New Roman"/>
      <w:kern w:val="0"/>
      <w:sz w:val="24"/>
      <w:szCs w:val="20"/>
      <w:lang w:val="en-US"/>
      <w14:ligatures w14:val="none"/>
    </w:rPr>
  </w:style>
  <w:style w:type="table" w:styleId="TableGrid">
    <w:name w:val="Table Grid"/>
    <w:basedOn w:val="TableNormal"/>
    <w:uiPriority w:val="59"/>
    <w:qFormat/>
    <w:rsid w:val="00794A2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794A2C"/>
    <w:pPr>
      <w:spacing w:after="0" w:line="240" w:lineRule="auto"/>
    </w:pPr>
    <w:rPr>
      <w:kern w:val="0"/>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link w:val="ListParagraphChar"/>
    <w:uiPriority w:val="34"/>
    <w:qFormat/>
    <w:rsid w:val="00794A2C"/>
    <w:pPr>
      <w:ind w:left="720"/>
      <w:contextualSpacing/>
    </w:pPr>
  </w:style>
  <w:style w:type="paragraph" w:customStyle="1" w:styleId="Default">
    <w:name w:val="Default"/>
    <w:qFormat/>
    <w:rsid w:val="00794A2C"/>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NoSpacing">
    <w:name w:val="No Spacing"/>
    <w:uiPriority w:val="1"/>
    <w:qFormat/>
    <w:rsid w:val="00794A2C"/>
    <w:pPr>
      <w:spacing w:after="0" w:line="240" w:lineRule="auto"/>
    </w:pPr>
    <w:rPr>
      <w:rFonts w:ascii="Times New Roman" w:eastAsia="Times New Roman" w:hAnsi="Times New Roman" w:cs="Times New Roman"/>
      <w:kern w:val="0"/>
      <w:sz w:val="24"/>
      <w:szCs w:val="24"/>
      <w:lang w:val="en-US"/>
      <w14:ligatures w14:val="none"/>
    </w:rPr>
  </w:style>
  <w:style w:type="character" w:customStyle="1" w:styleId="ListParagraphChar">
    <w:name w:val="List Paragraph Char"/>
    <w:link w:val="ListParagraph"/>
    <w:uiPriority w:val="34"/>
    <w:qFormat/>
    <w:rsid w:val="00794A2C"/>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794A2C"/>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794A2C"/>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rsid w:val="00794A2C"/>
    <w:rPr>
      <w:rFonts w:ascii="Times New Roman" w:eastAsia="Times New Roman" w:hAnsi="Times New Roman" w:cs="Times New Roman"/>
      <w:b/>
      <w:kern w:val="0"/>
      <w:sz w:val="28"/>
      <w:szCs w:val="28"/>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2504</Words>
  <Characters>14274</Characters>
  <Application>Microsoft Office Word</Application>
  <DocSecurity>0</DocSecurity>
  <Lines>118</Lines>
  <Paragraphs>33</Paragraphs>
  <ScaleCrop>false</ScaleCrop>
  <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JOBIN PAUL</dc:creator>
  <cp:keywords/>
  <dc:description/>
  <cp:lastModifiedBy>JOBIN PAUL</cp:lastModifiedBy>
  <cp:revision>1</cp:revision>
  <dcterms:created xsi:type="dcterms:W3CDTF">2024-05-06T11:19:00Z</dcterms:created>
  <dcterms:modified xsi:type="dcterms:W3CDTF">2024-05-06T11:22:00Z</dcterms:modified>
</cp:coreProperties>
</file>